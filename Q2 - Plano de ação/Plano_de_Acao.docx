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9B29540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9B29540">
        <w:trPr>
          <w:trHeight w:val="300"/>
        </w:trPr>
        <w:tc>
          <w:tcPr>
            <w:tcW w:w="9060" w:type="dxa"/>
            <w:shd w:val="clear" w:color="auto" w:fill="auto"/>
          </w:tcPr>
          <w:p w14:paraId="15684B8E" w14:textId="77777777" w:rsidR="00092D97" w:rsidRDefault="000B4A25" w:rsidP="09B29540">
            <w:pPr>
              <w:spacing w:after="0"/>
              <w:rPr>
                <w:del w:id="0" w:author="TAMIRYS SANTOS DA SILVA BECHELLI" w:date="2025-04-13T18:00:00Z"/>
                <w:rStyle w:val="TextodoEspaoReservado"/>
                <w:i/>
                <w:iCs/>
              </w:rPr>
            </w:pPr>
            <w:customXmlDelRangeStart w:id="1" w:author="TAMIRYS SANTOS DA SILVA BECHELLI" w:date="2025-04-13T18:00:00Z"/>
            <w:sdt>
              <w:sdtPr>
                <w:rPr>
                  <w:color w:val="808080"/>
                </w:rPr>
                <w:alias w:val="Aluno - Nome e RA"/>
                <w:tag w:val="Nome"/>
                <w:id w:val="-1020860670"/>
                <w:placeholder>
                  <w:docPart w:val="31630BDBF03240E084EC28312189121F"/>
                </w:placeholder>
                <w:temporary/>
                <w:showingPlcHdr/>
              </w:sdtPr>
              <w:sdtEndPr>
                <w:rPr>
                  <w:color w:val="auto"/>
                </w:rPr>
              </w:sdtEndPr>
              <w:sdtContent>
                <w:customXmlDelRangeEnd w:id="1"/>
                <w:del w:id="2" w:author="TAMIRYS SANTOS DA SILVA BECHELLI" w:date="2025-04-13T18:00:00Z">
                  <w:r w:rsidR="00182A74" w:rsidRPr="09B29540" w:rsidDel="32C5F0D8">
                    <w:rPr>
                      <w:rStyle w:val="TextodoEspaoReservado"/>
                      <w:i/>
                      <w:iCs/>
                    </w:rPr>
                    <w:delText>Nome, RA</w:delText>
                  </w:r>
                </w:del>
                <w:customXmlDelRangeStart w:id="3" w:author="TAMIRYS SANTOS DA SILVA BECHELLI" w:date="2025-04-13T18:00:00Z"/>
              </w:sdtContent>
            </w:sdt>
            <w:customXmlDelRangeEnd w:id="3"/>
          </w:p>
          <w:p w14:paraId="738F7386" w14:textId="77777777" w:rsidR="00092D97" w:rsidRDefault="000B4A25" w:rsidP="09B29540">
            <w:pPr>
              <w:spacing w:after="0"/>
              <w:rPr>
                <w:del w:id="4" w:author="TAMIRYS SANTOS DA SILVA BECHELLI" w:date="2025-04-13T18:00:00Z"/>
                <w:rStyle w:val="TextodoEspaoReservado"/>
                <w:i/>
                <w:iCs/>
              </w:rPr>
            </w:pPr>
            <w:customXmlDelRangeStart w:id="5" w:author="TAMIRYS SANTOS DA SILVA BECHELLI" w:date="2025-04-13T18:00:00Z"/>
            <w:sdt>
              <w:sdtPr>
                <w:rPr>
                  <w:color w:val="808080"/>
                </w:rPr>
                <w:alias w:val="Aluno - Nome e RA"/>
                <w:tag w:val="Nome"/>
                <w:id w:val="1584955181"/>
                <w:placeholder>
                  <w:docPart w:val="6EEE7D96340140EBAF1BF92031A38D50"/>
                </w:placeholder>
                <w:temporary/>
                <w:showingPlcHdr/>
              </w:sdtPr>
              <w:sdtEndPr>
                <w:rPr>
                  <w:color w:val="auto"/>
                </w:rPr>
              </w:sdtEndPr>
              <w:sdtContent>
                <w:customXmlDelRangeEnd w:id="5"/>
                <w:del w:id="6" w:author="TAMIRYS SANTOS DA SILVA BECHELLI" w:date="2025-04-13T18:00:00Z">
                  <w:r w:rsidR="00182A74" w:rsidRPr="09B29540" w:rsidDel="32C5F0D8">
                    <w:rPr>
                      <w:rStyle w:val="TextodoEspaoReservado"/>
                      <w:i/>
                      <w:iCs/>
                    </w:rPr>
                    <w:delText>Nome, RA</w:delText>
                  </w:r>
                </w:del>
                <w:customXmlDelRangeStart w:id="7" w:author="TAMIRYS SANTOS DA SILVA BECHELLI" w:date="2025-04-13T18:00:00Z"/>
              </w:sdtContent>
            </w:sdt>
            <w:customXmlDelRangeEnd w:id="7"/>
          </w:p>
          <w:p w14:paraId="1A82B6AD" w14:textId="77777777" w:rsidR="00092D97" w:rsidRDefault="000B4A25" w:rsidP="09B29540">
            <w:pPr>
              <w:spacing w:after="0"/>
              <w:rPr>
                <w:del w:id="8" w:author="TAMIRYS SANTOS DA SILVA BECHELLI" w:date="2025-04-13T18:00:00Z"/>
                <w:rStyle w:val="TextodoEspaoReservado"/>
                <w:i/>
                <w:iCs/>
              </w:rPr>
            </w:pPr>
            <w:customXmlDelRangeStart w:id="9" w:author="TAMIRYS SANTOS DA SILVA BECHELLI" w:date="2025-04-13T18:00:00Z"/>
            <w:sdt>
              <w:sdtPr>
                <w:rPr>
                  <w:color w:val="808080"/>
                </w:rPr>
                <w:alias w:val="Aluno - Nome e RA"/>
                <w:tag w:val="Nome"/>
                <w:id w:val="745990279"/>
                <w:placeholder>
                  <w:docPart w:val="766709142B414278A4A4FA9A52C19E73"/>
                </w:placeholder>
                <w:temporary/>
                <w:showingPlcHdr/>
              </w:sdtPr>
              <w:sdtEndPr>
                <w:rPr>
                  <w:color w:val="auto"/>
                </w:rPr>
              </w:sdtEndPr>
              <w:sdtContent>
                <w:customXmlDelRangeEnd w:id="9"/>
                <w:del w:id="10" w:author="TAMIRYS SANTOS DA SILVA BECHELLI" w:date="2025-04-13T18:00:00Z">
                  <w:r w:rsidR="00182A74" w:rsidRPr="09B29540" w:rsidDel="32C5F0D8">
                    <w:rPr>
                      <w:rStyle w:val="TextodoEspaoReservado"/>
                      <w:i/>
                      <w:iCs/>
                    </w:rPr>
                    <w:delText>Nome, RA</w:delText>
                  </w:r>
                </w:del>
                <w:customXmlDelRangeStart w:id="11" w:author="TAMIRYS SANTOS DA SILVA BECHELLI" w:date="2025-04-13T18:00:00Z"/>
              </w:sdtContent>
            </w:sdt>
            <w:customXmlDelRangeEnd w:id="11"/>
          </w:p>
          <w:p w14:paraId="576716F0" w14:textId="77777777" w:rsidR="00092D97" w:rsidRDefault="000B4A25" w:rsidP="09B29540">
            <w:pPr>
              <w:spacing w:after="0"/>
              <w:rPr>
                <w:del w:id="12" w:author="TAMIRYS SANTOS DA SILVA BECHELLI" w:date="2025-04-13T18:00:00Z"/>
                <w:rStyle w:val="TextodoEspaoReservado"/>
                <w:i/>
                <w:iCs/>
              </w:rPr>
            </w:pPr>
            <w:customXmlDelRangeStart w:id="13" w:author="TAMIRYS SANTOS DA SILVA BECHELLI" w:date="2025-04-13T18:00:00Z"/>
            <w:sdt>
              <w:sdtPr>
                <w:rPr>
                  <w:color w:val="808080"/>
                </w:rPr>
                <w:alias w:val="Aluno - Nome e RA"/>
                <w:tag w:val="Nome"/>
                <w:id w:val="-1926183636"/>
                <w:placeholder>
                  <w:docPart w:val="D2028B49009C4820B50039967343479F"/>
                </w:placeholder>
                <w:temporary/>
                <w:showingPlcHdr/>
              </w:sdtPr>
              <w:sdtEndPr>
                <w:rPr>
                  <w:color w:val="auto"/>
                </w:rPr>
              </w:sdtEndPr>
              <w:sdtContent>
                <w:customXmlDelRangeEnd w:id="13"/>
                <w:del w:id="14" w:author="TAMIRYS SANTOS DA SILVA BECHELLI" w:date="2025-04-13T18:00:00Z">
                  <w:r w:rsidR="00182A74" w:rsidRPr="09B29540" w:rsidDel="32C5F0D8">
                    <w:rPr>
                      <w:rStyle w:val="TextodoEspaoReservado"/>
                      <w:i/>
                      <w:iCs/>
                    </w:rPr>
                    <w:delText>Nome, RA</w:delText>
                  </w:r>
                </w:del>
                <w:customXmlDelRangeStart w:id="15" w:author="TAMIRYS SANTOS DA SILVA BECHELLI" w:date="2025-04-13T18:00:00Z"/>
              </w:sdtContent>
            </w:sdt>
            <w:customXmlDelRangeEnd w:id="15"/>
          </w:p>
          <w:p w14:paraId="77884E6D" w14:textId="77777777" w:rsidR="00092D97" w:rsidRDefault="000B4A25" w:rsidP="09B29540">
            <w:pPr>
              <w:spacing w:after="0"/>
              <w:rPr>
                <w:del w:id="16" w:author="TAMIRYS SANTOS DA SILVA BECHELLI" w:date="2025-04-13T18:00:00Z"/>
                <w:rStyle w:val="TextodoEspaoReservado"/>
                <w:i/>
                <w:iCs/>
              </w:rPr>
            </w:pPr>
            <w:customXmlDelRangeStart w:id="17" w:author="TAMIRYS SANTOS DA SILVA BECHELLI" w:date="2025-04-13T18:00:00Z"/>
            <w:sdt>
              <w:sdtPr>
                <w:rPr>
                  <w:color w:val="808080"/>
                </w:rPr>
                <w:alias w:val="Aluno - Nome e RA"/>
                <w:tag w:val="Nome"/>
                <w:id w:val="1917436886"/>
                <w:placeholder>
                  <w:docPart w:val="AE0B7BE697604543B305A0247A082DD1"/>
                </w:placeholder>
                <w:temporary/>
                <w:showingPlcHdr/>
              </w:sdtPr>
              <w:sdtEndPr>
                <w:rPr>
                  <w:color w:val="auto"/>
                </w:rPr>
              </w:sdtEndPr>
              <w:sdtContent>
                <w:customXmlDelRangeEnd w:id="17"/>
                <w:del w:id="18" w:author="TAMIRYS SANTOS DA SILVA BECHELLI" w:date="2025-04-13T18:00:00Z">
                  <w:r w:rsidR="00182A74" w:rsidRPr="09B29540" w:rsidDel="32C5F0D8">
                    <w:rPr>
                      <w:rStyle w:val="TextodoEspaoReservado"/>
                      <w:i/>
                      <w:iCs/>
                    </w:rPr>
                    <w:delText>Nome, RA</w:delText>
                  </w:r>
                </w:del>
                <w:customXmlDelRangeStart w:id="19" w:author="TAMIRYS SANTOS DA SILVA BECHELLI" w:date="2025-04-13T18:00:00Z"/>
              </w:sdtContent>
            </w:sdt>
            <w:customXmlDelRangeEnd w:id="19"/>
          </w:p>
          <w:p w14:paraId="16CB4669" w14:textId="77777777" w:rsidR="00092D97" w:rsidRDefault="000B4A25" w:rsidP="09B29540">
            <w:pPr>
              <w:spacing w:after="0"/>
              <w:rPr>
                <w:del w:id="20" w:author="TAMIRYS SANTOS DA SILVA BECHELLI" w:date="2025-04-13T18:00:00Z"/>
                <w:rStyle w:val="TextodoEspaoReservado"/>
                <w:i/>
                <w:iCs/>
              </w:rPr>
            </w:pPr>
            <w:customXmlDelRangeStart w:id="21" w:author="TAMIRYS SANTOS DA SILVA BECHELLI" w:date="2025-04-13T18:00:00Z"/>
            <w:sdt>
              <w:sdtPr>
                <w:rPr>
                  <w:color w:val="808080"/>
                </w:rPr>
                <w:alias w:val="Aluno - Nome e RA"/>
                <w:tag w:val="Nome"/>
                <w:id w:val="-1289122907"/>
                <w:placeholder>
                  <w:docPart w:val="1330696069324A1CBB509C29EFBF988F"/>
                </w:placeholder>
                <w:temporary/>
                <w:showingPlcHdr/>
              </w:sdtPr>
              <w:sdtEndPr>
                <w:rPr>
                  <w:color w:val="auto"/>
                </w:rPr>
              </w:sdtEndPr>
              <w:sdtContent>
                <w:customXmlDelRangeEnd w:id="21"/>
                <w:del w:id="22" w:author="TAMIRYS SANTOS DA SILVA BECHELLI" w:date="2025-04-13T18:00:00Z">
                  <w:r w:rsidR="00182A74" w:rsidRPr="09B29540" w:rsidDel="32C5F0D8">
                    <w:rPr>
                      <w:rStyle w:val="TextodoEspaoReservado"/>
                      <w:i/>
                      <w:iCs/>
                    </w:rPr>
                    <w:delText>Nome, RA</w:delText>
                  </w:r>
                </w:del>
                <w:customXmlDelRangeStart w:id="23" w:author="TAMIRYS SANTOS DA SILVA BECHELLI" w:date="2025-04-13T18:00:00Z"/>
              </w:sdtContent>
            </w:sdt>
            <w:customXmlDelRangeEnd w:id="23"/>
          </w:p>
          <w:p w14:paraId="2D7C1D13" w14:textId="1A4341D8" w:rsidR="00092D97" w:rsidRPr="00343A3C" w:rsidRDefault="000B4A25" w:rsidP="00092D97">
            <w:pPr>
              <w:spacing w:after="0"/>
              <w:rPr>
                <w:ins w:id="24" w:author="TAMIRYS SANTOS DA SILVA BECHELLI" w:date="2025-04-13T18:00:00Z"/>
              </w:rPr>
            </w:pPr>
            <w:customXmlDelRangeStart w:id="25" w:author="TAMIRYS SANTOS DA SILVA BECHELLI" w:date="2025-04-13T18:00:00Z"/>
            <w:sdt>
              <w:sdtPr>
                <w:alias w:val="Aluno - Nome e RA"/>
                <w:tag w:val="Nome"/>
                <w:id w:val="-2124601210"/>
                <w:placeholder>
                  <w:docPart w:val="5FBCF217C4B54D368B3E9E9396721626"/>
                </w:placeholder>
                <w:temporary/>
                <w:showingPlcHdr/>
              </w:sdtPr>
              <w:sdtEndPr/>
              <w:sdtContent>
                <w:customXmlDelRangeEnd w:id="25"/>
                <w:del w:id="26" w:author="TAMIRYS SANTOS DA SILVA BECHELLI" w:date="2025-04-13T18:00:00Z">
                  <w:r w:rsidR="00182A74" w:rsidRPr="09B29540" w:rsidDel="32C5F0D8">
                    <w:rPr>
                      <w:rStyle w:val="TextodoEspaoReservado"/>
                      <w:i/>
                      <w:iCs/>
                    </w:rPr>
                    <w:delText>Nome, RA</w:delText>
                  </w:r>
                </w:del>
                <w:customXmlDelRangeStart w:id="27" w:author="TAMIRYS SANTOS DA SILVA BECHELLI" w:date="2025-04-13T18:00:00Z"/>
              </w:sdtContent>
            </w:sdt>
            <w:customXmlDelRangeEnd w:id="27"/>
            <w:ins w:id="28" w:author="TAMIRYS SANTOS DA SILVA BECHELLI" w:date="2025-04-13T18:00:00Z">
              <w:r w:rsidR="393F98FD" w:rsidRPr="09B29540">
                <w:rPr>
                  <w:rStyle w:val="TextodoEspaoReservado"/>
                  <w:i/>
                  <w:iCs/>
                </w:rPr>
                <w:t>Anderson Ferreira de Paula, 23215971</w:t>
              </w:r>
            </w:ins>
          </w:p>
          <w:p w14:paraId="5EFD15B3" w14:textId="78779171" w:rsidR="00092D97" w:rsidRPr="00343A3C" w:rsidRDefault="393F98FD" w:rsidP="09B29540">
            <w:pPr>
              <w:spacing w:after="0"/>
              <w:rPr>
                <w:ins w:id="29" w:author="TAMIRYS SANTOS DA SILVA BECHELLI" w:date="2025-04-13T18:00:00Z"/>
              </w:rPr>
            </w:pPr>
            <w:ins w:id="30" w:author="TAMIRYS SANTOS DA SILVA BECHELLI" w:date="2025-04-13T18:00:00Z">
              <w:r w:rsidRPr="09B29540">
                <w:rPr>
                  <w:rStyle w:val="TextodoEspaoReservado"/>
                  <w:i/>
                  <w:iCs/>
                </w:rPr>
                <w:t>Cesar Augusto Bechelli Pinto, 2203457</w:t>
              </w:r>
            </w:ins>
          </w:p>
          <w:p w14:paraId="4E05DD10" w14:textId="6F0FB736" w:rsidR="00092D97" w:rsidRPr="00343A3C" w:rsidRDefault="393F98FD" w:rsidP="09B29540">
            <w:pPr>
              <w:spacing w:after="0"/>
              <w:rPr>
                <w:ins w:id="31" w:author="TAMIRYS SANTOS DA SILVA BECHELLI" w:date="2025-04-13T18:00:00Z"/>
              </w:rPr>
            </w:pPr>
            <w:proofErr w:type="spellStart"/>
            <w:ins w:id="32" w:author="TAMIRYS SANTOS DA SILVA BECHELLI" w:date="2025-04-13T18:00:00Z">
              <w:r w:rsidRPr="09B29540">
                <w:rPr>
                  <w:rStyle w:val="TextodoEspaoReservado"/>
                  <w:i/>
                  <w:iCs/>
                </w:rPr>
                <w:t>Genilton</w:t>
              </w:r>
              <w:proofErr w:type="spellEnd"/>
              <w:r w:rsidRPr="09B29540">
                <w:rPr>
                  <w:rStyle w:val="TextodoEspaoReservado"/>
                  <w:i/>
                  <w:iCs/>
                </w:rPr>
                <w:t xml:space="preserve"> </w:t>
              </w:r>
              <w:proofErr w:type="spellStart"/>
              <w:r w:rsidRPr="09B29540">
                <w:rPr>
                  <w:rStyle w:val="TextodoEspaoReservado"/>
                  <w:i/>
                  <w:iCs/>
                </w:rPr>
                <w:t>Manhães</w:t>
              </w:r>
              <w:proofErr w:type="spellEnd"/>
              <w:r w:rsidRPr="09B29540">
                <w:rPr>
                  <w:rStyle w:val="TextodoEspaoReservado"/>
                  <w:i/>
                  <w:iCs/>
                </w:rPr>
                <w:t xml:space="preserve"> do Nascimento Junior, 23217070</w:t>
              </w:r>
            </w:ins>
          </w:p>
          <w:p w14:paraId="4F20BAB3" w14:textId="79445E69" w:rsidR="00092D97" w:rsidRPr="00343A3C" w:rsidRDefault="393F98FD" w:rsidP="09B29540">
            <w:pPr>
              <w:spacing w:after="0"/>
              <w:rPr>
                <w:ins w:id="33" w:author="TAMIRYS SANTOS DA SILVA BECHELLI" w:date="2025-04-13T18:00:00Z"/>
              </w:rPr>
            </w:pPr>
            <w:ins w:id="34" w:author="TAMIRYS SANTOS DA SILVA BECHELLI" w:date="2025-04-13T18:00:00Z">
              <w:r w:rsidRPr="09B29540">
                <w:rPr>
                  <w:rStyle w:val="TextodoEspaoReservado"/>
                  <w:i/>
                  <w:iCs/>
                </w:rPr>
                <w:t>Murilo Gomes Santos, 23206570</w:t>
              </w:r>
            </w:ins>
          </w:p>
          <w:p w14:paraId="1A72EE0E" w14:textId="39E0D399" w:rsidR="00092D97" w:rsidRPr="00343A3C" w:rsidRDefault="393F98FD" w:rsidP="09B29540">
            <w:pPr>
              <w:spacing w:after="0"/>
              <w:rPr>
                <w:ins w:id="35" w:author="TAMIRYS SANTOS DA SILVA BECHELLI" w:date="2025-04-13T18:00:00Z"/>
              </w:rPr>
            </w:pPr>
            <w:proofErr w:type="spellStart"/>
            <w:ins w:id="36" w:author="TAMIRYS SANTOS DA SILVA BECHELLI" w:date="2025-04-13T18:00:00Z">
              <w:r w:rsidRPr="09B29540">
                <w:rPr>
                  <w:rStyle w:val="TextodoEspaoReservado"/>
                  <w:i/>
                  <w:iCs/>
                </w:rPr>
                <w:t>Raoni</w:t>
              </w:r>
              <w:proofErr w:type="spellEnd"/>
              <w:r w:rsidRPr="09B29540">
                <w:rPr>
                  <w:rStyle w:val="TextodoEspaoReservado"/>
                  <w:i/>
                  <w:iCs/>
                </w:rPr>
                <w:t xml:space="preserve"> Gomes Moraes, 23204105</w:t>
              </w:r>
            </w:ins>
          </w:p>
          <w:p w14:paraId="7514DE7A" w14:textId="120D166D" w:rsidR="00092D97" w:rsidRPr="00343A3C" w:rsidRDefault="393F98FD" w:rsidP="09B29540">
            <w:pPr>
              <w:spacing w:after="0"/>
              <w:rPr>
                <w:ins w:id="37" w:author="TAMIRYS SANTOS DA SILVA BECHELLI" w:date="2025-04-13T18:00:00Z"/>
              </w:rPr>
            </w:pPr>
            <w:ins w:id="38" w:author="TAMIRYS SANTOS DA SILVA BECHELLI" w:date="2025-04-13T18:00:00Z">
              <w:r w:rsidRPr="09B29540">
                <w:rPr>
                  <w:rStyle w:val="TextodoEspaoReservado"/>
                  <w:i/>
                  <w:iCs/>
                </w:rPr>
                <w:t>Rodrigo Andrade da Silva, 23219205</w:t>
              </w:r>
            </w:ins>
          </w:p>
          <w:p w14:paraId="22D96AF2" w14:textId="0E719801" w:rsidR="00092D97" w:rsidRPr="00343A3C" w:rsidRDefault="393F98FD" w:rsidP="09B29540">
            <w:pPr>
              <w:spacing w:after="0"/>
              <w:rPr>
                <w:ins w:id="39" w:author="TAMIRYS SANTOS DA SILVA BECHELLI" w:date="2025-04-13T18:00:00Z"/>
              </w:rPr>
            </w:pPr>
            <w:ins w:id="40" w:author="TAMIRYS SANTOS DA SILVA BECHELLI" w:date="2025-04-13T18:00:00Z">
              <w:r w:rsidRPr="09B29540">
                <w:rPr>
                  <w:rStyle w:val="TextodoEspaoReservado"/>
                  <w:i/>
                  <w:iCs/>
                </w:rPr>
                <w:t>Tamirys Santos da Silva Bechelli, 2214500</w:t>
              </w:r>
            </w:ins>
          </w:p>
          <w:p w14:paraId="4AB459E9" w14:textId="7D3E69FD" w:rsidR="00092D97" w:rsidRPr="00343A3C" w:rsidRDefault="393F98FD" w:rsidP="09B29540">
            <w:pPr>
              <w:spacing w:after="0"/>
            </w:pPr>
            <w:ins w:id="41" w:author="TAMIRYS SANTOS DA SILVA BECHELLI" w:date="2025-04-13T18:00:00Z">
              <w:r w:rsidRPr="09B29540">
                <w:rPr>
                  <w:rStyle w:val="TextodoEspaoReservado"/>
                  <w:i/>
                  <w:iCs/>
                </w:rPr>
                <w:t>Wagner Silva, 24216343</w:t>
              </w:r>
            </w:ins>
          </w:p>
        </w:tc>
      </w:tr>
    </w:tbl>
    <w:p w14:paraId="78C039A1" w14:textId="03CB42BE" w:rsidR="00BB04BA" w:rsidRDefault="00BB04BA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0293998D" w:rsidR="388985E8" w:rsidRPr="008C71F5" w:rsidRDefault="00B6714D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Projeto Integrador I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sdt>
          <w:sdtPr>
            <w:rPr>
              <w:rFonts w:ascii="Trebuchet MS" w:hAnsi="Trebuchet MS"/>
            </w:rPr>
            <w:id w:val="1781146043"/>
            <w:placeholder>
              <w:docPart w:val="67F93CBA39624918A0D3742F1347BE9C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133C79B5" w14:textId="74B9F4C3" w:rsidR="388985E8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Tema escolhido</w:t>
                </w:r>
              </w:p>
            </w:tc>
          </w:sdtContent>
        </w:sdt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sdt>
          <w:sdtPr>
            <w:rPr>
              <w:rFonts w:ascii="Trebuchet MS" w:hAnsi="Trebuchet MS"/>
            </w:rPr>
            <w:id w:val="720328165"/>
            <w:placeholder>
              <w:docPart w:val="78472F760107499F8823852375C6E722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2F4090B8" w14:textId="3F30FBC4" w:rsidR="388985E8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Título provisório</w:t>
                </w:r>
              </w:p>
            </w:tc>
          </w:sdtContent>
        </w:sdt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sdt>
          <w:sdtPr>
            <w:rPr>
              <w:rFonts w:ascii="Trebuchet MS" w:hAnsi="Trebuchet MS"/>
            </w:rPr>
            <w:id w:val="-996345522"/>
            <w:placeholder>
              <w:docPart w:val="FE40A50F7490444C897488FCBC746668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643C1C54" w14:textId="3E5E0786" w:rsidR="388985E8" w:rsidRPr="008C71F5" w:rsidRDefault="00513B77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Problema</w:t>
                </w:r>
              </w:p>
            </w:tc>
          </w:sdtContent>
        </w:sdt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sdt>
          <w:sdtPr>
            <w:rPr>
              <w:rFonts w:ascii="Trebuchet MS" w:hAnsi="Trebuchet MS"/>
            </w:rPr>
            <w:id w:val="1759325639"/>
            <w:placeholder>
              <w:docPart w:val="0B973BE067F04FE18347E47AE9007DB4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4D6E736C" w14:textId="1DB668C9" w:rsidR="388985E8" w:rsidRPr="008C71F5" w:rsidRDefault="00513B77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Objetivo</w:t>
                </w:r>
              </w:p>
            </w:tc>
          </w:sdtContent>
        </w:sdt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sdt>
          <w:sdtPr>
            <w:rPr>
              <w:rFonts w:ascii="Trebuchet MS" w:hAnsi="Trebuchet MS"/>
              <w:color w:val="000000" w:themeColor="text1"/>
            </w:rPr>
            <w:id w:val="-24338671"/>
            <w:placeholder>
              <w:docPart w:val="446915B76A1346E389E01D26B903F0FF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29DF5CCA" w14:textId="67F851AB" w:rsidR="5DCBF533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Polo</w:t>
                </w:r>
              </w:p>
            </w:tc>
          </w:sdtContent>
        </w:sdt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sdt>
          <w:sdtPr>
            <w:rPr>
              <w:rFonts w:ascii="Trebuchet MS" w:hAnsi="Trebuchet MS"/>
              <w:color w:val="000000" w:themeColor="text1"/>
            </w:rPr>
            <w:id w:val="1716546646"/>
            <w:placeholder>
              <w:docPart w:val="B031973F9CD645A2BB5A30BD3981EED8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529C1BE3" w14:textId="770190C9" w:rsidR="5DCBF533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Orientador de PI</w:t>
                </w:r>
              </w:p>
            </w:tc>
          </w:sdtContent>
        </w:sdt>
      </w:tr>
    </w:tbl>
    <w:p w14:paraId="6BD3B752" w14:textId="6402B5A3" w:rsidR="0055583A" w:rsidDel="0055583A" w:rsidRDefault="00F96B23">
      <w:pPr>
        <w:rPr>
          <w:del w:id="42" w:author="TAMIRYS SANTOS DA SILVA BECHELLI" w:date="2025-04-13T15:14:00Z"/>
          <w:b/>
          <w:bCs/>
        </w:rPr>
      </w:pPr>
      <w:del w:id="43" w:author="TAMIRYS SANTOS DA SILVA BECHELLI" w:date="2025-04-13T15:12:00Z">
        <w:r w:rsidDel="0055583A">
          <w:rPr>
            <w:b/>
            <w:bCs/>
          </w:rPr>
          <w:br/>
        </w:r>
      </w:del>
    </w:p>
    <w:p w14:paraId="15C73A81" w14:textId="77777777" w:rsidR="0055583A" w:rsidRDefault="0055583A" w:rsidP="0055583A">
      <w:pPr>
        <w:rPr>
          <w:ins w:id="44" w:author="TAMIRYS SANTOS DA SILVA BECHELLI" w:date="2025-04-13T15:14:00Z"/>
          <w:b/>
          <w:bCs/>
        </w:rPr>
      </w:pPr>
    </w:p>
    <w:p w14:paraId="2DA99C14" w14:textId="77777777" w:rsidR="0055583A" w:rsidRDefault="0055583A" w:rsidP="0055583A">
      <w:pPr>
        <w:rPr>
          <w:ins w:id="45" w:author="TAMIRYS SANTOS DA SILVA BECHELLI" w:date="2025-04-13T15:14:00Z"/>
          <w:b/>
          <w:bCs/>
        </w:rPr>
      </w:pPr>
    </w:p>
    <w:p w14:paraId="586D9E0E" w14:textId="171C244F" w:rsidR="3180BE8F" w:rsidRPr="00BB04BA" w:rsidDel="0055583A" w:rsidRDefault="3180BE8F">
      <w:pPr>
        <w:rPr>
          <w:del w:id="46" w:author="TAMIRYS SANTOS DA SILVA BECHELLI" w:date="2025-04-13T15:12:00Z"/>
          <w:b/>
          <w:bCs/>
        </w:rPr>
        <w:pPrChange w:id="47" w:author="TAMIRYS SANTOS DA SILVA BECHELLI" w:date="2025-04-13T15:14:00Z">
          <w:pPr>
            <w:pStyle w:val="Normal0"/>
            <w:spacing w:after="120" w:line="288" w:lineRule="auto"/>
          </w:pPr>
        </w:pPrChange>
      </w:pPr>
      <w:r w:rsidRPr="00BB04BA">
        <w:rPr>
          <w:b/>
          <w:bCs/>
        </w:rPr>
        <w:t>Descreva o processo de esc</w:t>
      </w:r>
      <w:r w:rsidR="44FF8031" w:rsidRPr="00BB04BA">
        <w:rPr>
          <w:b/>
          <w:bCs/>
        </w:rPr>
        <w:t>olha do local</w:t>
      </w:r>
      <w:r w:rsidR="3492CF04" w:rsidRPr="00BB04BA">
        <w:rPr>
          <w:b/>
          <w:bCs/>
        </w:rPr>
        <w:t xml:space="preserve"> de realização do PI.</w:t>
      </w:r>
    </w:p>
    <w:p w14:paraId="47D8B9B1" w14:textId="31966815" w:rsidR="00834794" w:rsidRPr="00834794" w:rsidRDefault="0BD41B50">
      <w:pPr>
        <w:rPr>
          <w:i/>
          <w:iCs/>
          <w:color w:val="7F7F7F" w:themeColor="text1" w:themeTint="80"/>
          <w:sz w:val="20"/>
          <w:szCs w:val="20"/>
        </w:rPr>
        <w:pPrChange w:id="48" w:author="TAMIRYS SANTOS DA SILVA BECHELLI" w:date="2025-04-13T15:14:00Z">
          <w:pPr>
            <w:pStyle w:val="Normal0"/>
            <w:spacing w:after="240" w:line="288" w:lineRule="auto"/>
          </w:pPr>
        </w:pPrChange>
      </w:pPr>
      <w:del w:id="49" w:author="TAMIRYS SANTOS DA SILVA BECHELLI" w:date="2025-04-13T15:12:00Z">
        <w:r w:rsidRPr="00834794" w:rsidDel="0055583A">
          <w:rPr>
            <w:i/>
            <w:iCs/>
            <w:color w:val="7F7F7F" w:themeColor="text1" w:themeTint="80"/>
            <w:sz w:val="20"/>
            <w:szCs w:val="20"/>
          </w:rPr>
          <w:delText xml:space="preserve">Orientação para o preenchimento: </w:delText>
        </w:r>
        <w:r w:rsidR="787B6408" w:rsidRPr="00834794" w:rsidDel="0055583A">
          <w:rPr>
            <w:i/>
            <w:iCs/>
            <w:color w:val="7F7F7F" w:themeColor="text1" w:themeTint="80"/>
            <w:sz w:val="20"/>
            <w:szCs w:val="20"/>
          </w:rPr>
          <w:delText>É esperado que o grupo descreva o processo de escolha do local</w:delText>
        </w:r>
        <w:r w:rsidR="00912D45" w:rsidDel="0055583A">
          <w:rPr>
            <w:i/>
            <w:iCs/>
            <w:color w:val="7F7F7F" w:themeColor="text1" w:themeTint="80"/>
            <w:sz w:val="20"/>
            <w:szCs w:val="20"/>
          </w:rPr>
          <w:delText>,</w:delText>
        </w:r>
        <w:r w:rsidR="787B6408" w:rsidRPr="00834794" w:rsidDel="0055583A">
          <w:rPr>
            <w:i/>
            <w:iCs/>
            <w:color w:val="7F7F7F" w:themeColor="text1" w:themeTint="80"/>
            <w:sz w:val="20"/>
            <w:szCs w:val="20"/>
          </w:rPr>
          <w:delText xml:space="preserve"> identificando as seguintes ações: quais outras opções de comunidades externas existiam ou se existiam; como chegaram até essas comunidades; quais ações e decisões tomaram em grupo para a escolha da comunidade participante do projeto.</w:delText>
        </w:r>
      </w:del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9B29540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210DEC" w14:textId="09FB600A" w:rsidR="388985E8" w:rsidRPr="00BB04BA" w:rsidRDefault="6A72C69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  <w:pPrChange w:id="50" w:author="TAMIRYS SANTOS DA SILVA BECHELLI" w:date="2025-04-13T18:01:00Z">
                <w:pPr>
                  <w:pStyle w:val="Normal0"/>
                  <w:spacing w:line="288" w:lineRule="auto"/>
                </w:pPr>
              </w:pPrChange>
            </w:pPr>
            <w:r w:rsidRPr="09B29540">
              <w:rPr>
                <w:rFonts w:ascii="Trebuchet MS" w:hAnsi="Trebuchet MS"/>
                <w:color w:val="000000" w:themeColor="text1"/>
              </w:rPr>
              <w:t xml:space="preserve">No começo </w:t>
            </w:r>
            <w:r w:rsidR="169D9887" w:rsidRPr="09B29540">
              <w:rPr>
                <w:rFonts w:ascii="Trebuchet MS" w:hAnsi="Trebuchet MS"/>
                <w:color w:val="000000" w:themeColor="text1"/>
              </w:rPr>
              <w:t xml:space="preserve">das reuniões do grupo foi realizado um Brainstorming com ideias para a realização do projeto, porém como </w:t>
            </w:r>
            <w:r w:rsidR="2E20C5D1" w:rsidRPr="09B29540">
              <w:rPr>
                <w:rFonts w:ascii="Trebuchet MS" w:hAnsi="Trebuchet MS"/>
                <w:color w:val="000000" w:themeColor="text1"/>
              </w:rPr>
              <w:t>nem todas contemplavam uma comunidad</w:t>
            </w:r>
            <w:r w:rsidR="304DDE18" w:rsidRPr="09B29540">
              <w:rPr>
                <w:rFonts w:ascii="Trebuchet MS" w:hAnsi="Trebuchet MS"/>
                <w:color w:val="000000" w:themeColor="text1"/>
              </w:rPr>
              <w:t>e, ou melhor</w:t>
            </w:r>
            <w:r w:rsidR="7D59108B" w:rsidRPr="09B29540">
              <w:rPr>
                <w:rFonts w:ascii="Trebuchet MS" w:hAnsi="Trebuchet MS"/>
                <w:color w:val="000000" w:themeColor="text1"/>
              </w:rPr>
              <w:t>,</w:t>
            </w:r>
            <w:r w:rsidR="304DDE18" w:rsidRPr="09B29540">
              <w:rPr>
                <w:rFonts w:ascii="Trebuchet MS" w:hAnsi="Trebuchet MS"/>
                <w:color w:val="000000" w:themeColor="text1"/>
              </w:rPr>
              <w:t xml:space="preserve"> não atenderiam uma demanda de um grupo </w:t>
            </w:r>
            <w:r w:rsidR="7838CF93" w:rsidRPr="09B29540">
              <w:rPr>
                <w:rFonts w:ascii="Trebuchet MS" w:hAnsi="Trebuchet MS"/>
                <w:color w:val="000000" w:themeColor="text1"/>
              </w:rPr>
              <w:t>específico</w:t>
            </w:r>
            <w:r w:rsidR="2E20C5D1" w:rsidRPr="09B29540">
              <w:rPr>
                <w:rFonts w:ascii="Trebuchet MS" w:hAnsi="Trebuchet MS"/>
                <w:color w:val="000000" w:themeColor="text1"/>
              </w:rPr>
              <w:t>, seriam mais ideias que partiriam do zero, como por exemplo</w:t>
            </w:r>
            <w:r w:rsidR="6A48C72E" w:rsidRPr="09B29540">
              <w:rPr>
                <w:rFonts w:ascii="Trebuchet MS" w:hAnsi="Trebuchet MS"/>
                <w:color w:val="000000" w:themeColor="text1"/>
              </w:rPr>
              <w:t>,</w:t>
            </w:r>
            <w:r w:rsidR="2E20C5D1" w:rsidRPr="09B29540">
              <w:rPr>
                <w:rFonts w:ascii="Trebuchet MS" w:hAnsi="Trebuchet MS"/>
                <w:color w:val="000000" w:themeColor="text1"/>
              </w:rPr>
              <w:t xml:space="preserve"> um banco de dados com cursos gratuitos de uma determinada região para jovens </w:t>
            </w:r>
            <w:r w:rsidR="6A48C72E" w:rsidRPr="09B29540">
              <w:rPr>
                <w:rFonts w:ascii="Trebuchet MS" w:hAnsi="Trebuchet MS"/>
                <w:color w:val="000000" w:themeColor="text1"/>
              </w:rPr>
              <w:t>que poderiam realizar</w:t>
            </w:r>
            <w:r w:rsidR="2E20C5D1" w:rsidRPr="09B29540">
              <w:rPr>
                <w:rFonts w:ascii="Trebuchet MS" w:hAnsi="Trebuchet MS"/>
                <w:color w:val="000000" w:themeColor="text1"/>
              </w:rPr>
              <w:t xml:space="preserve"> uma </w:t>
            </w:r>
            <w:r w:rsidR="292BD9F2" w:rsidRPr="09B29540">
              <w:rPr>
                <w:rFonts w:ascii="Trebuchet MS" w:hAnsi="Trebuchet MS"/>
                <w:color w:val="000000" w:themeColor="text1"/>
              </w:rPr>
              <w:t>análise</w:t>
            </w:r>
            <w:r w:rsidR="2E20C5D1" w:rsidRPr="09B29540">
              <w:rPr>
                <w:rFonts w:ascii="Trebuchet MS" w:hAnsi="Trebuchet MS"/>
                <w:color w:val="000000" w:themeColor="text1"/>
              </w:rPr>
              <w:t xml:space="preserve"> de perfil para suge</w:t>
            </w:r>
            <w:r w:rsidR="304DDE18" w:rsidRPr="09B29540">
              <w:rPr>
                <w:rFonts w:ascii="Trebuchet MS" w:hAnsi="Trebuchet MS"/>
                <w:color w:val="000000" w:themeColor="text1"/>
              </w:rPr>
              <w:t xml:space="preserve">rir </w:t>
            </w:r>
            <w:r w:rsidR="2E20C5D1" w:rsidRPr="09B29540">
              <w:rPr>
                <w:rFonts w:ascii="Trebuchet MS" w:hAnsi="Trebuchet MS"/>
                <w:color w:val="000000" w:themeColor="text1"/>
              </w:rPr>
              <w:t>uma melhor opção</w:t>
            </w:r>
            <w:r w:rsidR="13893BAF" w:rsidRPr="09B29540">
              <w:rPr>
                <w:rFonts w:ascii="Trebuchet MS" w:hAnsi="Trebuchet MS"/>
                <w:color w:val="000000" w:themeColor="text1"/>
              </w:rPr>
              <w:t xml:space="preserve"> de curso</w:t>
            </w:r>
            <w:r w:rsidR="5A1EC048" w:rsidRPr="09B29540">
              <w:rPr>
                <w:rFonts w:ascii="Trebuchet MS" w:hAnsi="Trebuchet MS"/>
                <w:color w:val="000000" w:themeColor="text1"/>
              </w:rPr>
              <w:t xml:space="preserve">. </w:t>
            </w:r>
            <w:r w:rsidR="286117C8" w:rsidRPr="09B29540">
              <w:rPr>
                <w:rFonts w:ascii="Trebuchet MS" w:hAnsi="Trebuchet MS"/>
                <w:color w:val="000000" w:themeColor="text1"/>
              </w:rPr>
              <w:t>Mas com</w:t>
            </w:r>
            <w:r w:rsidR="1F4F255A" w:rsidRPr="09B29540">
              <w:rPr>
                <w:rFonts w:ascii="Trebuchet MS" w:hAnsi="Trebuchet MS"/>
                <w:color w:val="000000" w:themeColor="text1"/>
              </w:rPr>
              <w:t xml:space="preserve"> a realização das reuniões com a orientadora e com </w:t>
            </w:r>
            <w:r w:rsidR="7D59108B" w:rsidRPr="09B29540">
              <w:rPr>
                <w:rFonts w:ascii="Trebuchet MS" w:hAnsi="Trebuchet MS"/>
                <w:color w:val="000000" w:themeColor="text1"/>
              </w:rPr>
              <w:t xml:space="preserve">a experiência de alguns componentes </w:t>
            </w:r>
            <w:r w:rsidR="1F4F255A" w:rsidRPr="09B29540">
              <w:rPr>
                <w:rFonts w:ascii="Trebuchet MS" w:hAnsi="Trebuchet MS"/>
                <w:color w:val="000000" w:themeColor="text1"/>
              </w:rPr>
              <w:t xml:space="preserve">do grupo, </w:t>
            </w:r>
            <w:r w:rsidR="6A48C72E" w:rsidRPr="09B29540">
              <w:rPr>
                <w:rFonts w:ascii="Trebuchet MS" w:hAnsi="Trebuchet MS"/>
                <w:color w:val="000000" w:themeColor="text1"/>
              </w:rPr>
              <w:t>soubemos da necessidade de atender uma comunidade já estruturada</w:t>
            </w:r>
            <w:r w:rsidR="1F4F255A" w:rsidRPr="09B29540">
              <w:rPr>
                <w:rFonts w:ascii="Trebuchet MS" w:hAnsi="Trebuchet MS"/>
                <w:color w:val="000000" w:themeColor="text1"/>
              </w:rPr>
              <w:t>, chegamos então</w:t>
            </w:r>
            <w:r w:rsidR="6A48C72E" w:rsidRPr="09B29540">
              <w:rPr>
                <w:rFonts w:ascii="Trebuchet MS" w:hAnsi="Trebuchet MS"/>
                <w:color w:val="000000" w:themeColor="text1"/>
              </w:rPr>
              <w:t xml:space="preserve"> a uma corporação ferroviária que </w:t>
            </w:r>
            <w:r w:rsidR="1F4F255A" w:rsidRPr="09B29540">
              <w:rPr>
                <w:rFonts w:ascii="Trebuchet MS" w:hAnsi="Trebuchet MS"/>
                <w:color w:val="000000" w:themeColor="text1"/>
              </w:rPr>
              <w:t xml:space="preserve">observamos </w:t>
            </w:r>
            <w:r w:rsidR="5A1EC048" w:rsidRPr="09B29540">
              <w:rPr>
                <w:rFonts w:ascii="Trebuchet MS" w:hAnsi="Trebuchet MS"/>
                <w:color w:val="000000" w:themeColor="text1"/>
              </w:rPr>
              <w:t>a necessidade</w:t>
            </w:r>
            <w:r w:rsidR="6A48C72E" w:rsidRPr="09B29540">
              <w:rPr>
                <w:rFonts w:ascii="Trebuchet MS" w:hAnsi="Trebuchet MS"/>
                <w:color w:val="000000" w:themeColor="text1"/>
              </w:rPr>
              <w:t xml:space="preserve"> </w:t>
            </w:r>
            <w:r w:rsidR="3DCBA0C8" w:rsidRPr="09B29540">
              <w:rPr>
                <w:rFonts w:ascii="Trebuchet MS" w:hAnsi="Trebuchet MS"/>
                <w:color w:val="000000" w:themeColor="text1"/>
              </w:rPr>
              <w:t xml:space="preserve">de encurtar tempo na execução de manutenção preventiva e corretiva de seus equipamentos para um atendimento mais eficiente para </w:t>
            </w:r>
            <w:r w:rsidR="13893BAF" w:rsidRPr="09B29540">
              <w:rPr>
                <w:rFonts w:ascii="Trebuchet MS" w:hAnsi="Trebuchet MS"/>
                <w:color w:val="000000" w:themeColor="text1"/>
              </w:rPr>
              <w:t>seus clientes</w:t>
            </w:r>
            <w:r w:rsidR="3DCBA0C8" w:rsidRPr="09B29540">
              <w:rPr>
                <w:rFonts w:ascii="Trebuchet MS" w:hAnsi="Trebuchet MS"/>
                <w:color w:val="000000" w:themeColor="text1"/>
              </w:rPr>
              <w:t xml:space="preserve">. </w:t>
            </w:r>
            <w:r w:rsidR="6A48C72E" w:rsidRPr="09B29540">
              <w:rPr>
                <w:rFonts w:ascii="Trebuchet MS" w:hAnsi="Trebuchet MS"/>
                <w:color w:val="000000" w:themeColor="text1"/>
              </w:rPr>
              <w:t xml:space="preserve"> </w:t>
            </w:r>
          </w:p>
        </w:tc>
      </w:tr>
    </w:tbl>
    <w:p w14:paraId="06B53583" w14:textId="36C73C5F" w:rsidR="388985E8" w:rsidDel="0014224C" w:rsidRDefault="388985E8" w:rsidP="00834794">
      <w:pPr>
        <w:pStyle w:val="Normal0"/>
        <w:spacing w:after="0" w:line="288" w:lineRule="auto"/>
        <w:rPr>
          <w:del w:id="51" w:author="TAMIRYS SANTOS DA SILVA BECHELLI" w:date="2025-04-13T15:09:00Z"/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Del="0055583A" w:rsidRDefault="44FF8031" w:rsidP="00834794">
      <w:pPr>
        <w:pStyle w:val="Normal0"/>
        <w:spacing w:after="120" w:line="288" w:lineRule="auto"/>
        <w:rPr>
          <w:del w:id="52" w:author="TAMIRYS SANTOS DA SILVA BECHELLI" w:date="2025-04-13T15:11:00Z"/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lastRenderedPageBreak/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124D7759" w:rsidR="00834794" w:rsidRPr="00834794" w:rsidRDefault="520DDAFE">
      <w:pPr>
        <w:pStyle w:val="Normal0"/>
        <w:spacing w:after="12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pPrChange w:id="53" w:author="TAMIRYS SANTOS DA SILVA BECHELLI" w:date="2025-04-13T15:11:00Z">
          <w:pPr>
            <w:pStyle w:val="Normal0"/>
            <w:spacing w:after="240" w:line="288" w:lineRule="auto"/>
          </w:pPr>
        </w:pPrChange>
      </w:pPr>
      <w:del w:id="54" w:author="TAMIRYS SANTOS DA SILVA BECHELLI" w:date="2025-04-13T15:11:00Z">
        <w:r w:rsidRPr="09B29540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 xml:space="preserve">Orientação para o preenchimento: </w:delText>
        </w:r>
        <w:r w:rsidR="520ED954" w:rsidRPr="09B29540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>É esperado que o grupo</w:delText>
        </w:r>
        <w:r w:rsidR="66F79E37" w:rsidRPr="09B29540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 xml:space="preserve"> </w:delText>
        </w:r>
        <w:r w:rsidR="520ED954" w:rsidRPr="09B29540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 xml:space="preserve">descreva a primeira visita à comunidade externa, identificando as seguintes ações: </w:delText>
        </w:r>
        <w:r w:rsidR="00912D45" w:rsidRPr="09B29540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 xml:space="preserve">com </w:delText>
        </w:r>
        <w:r w:rsidR="520ED954" w:rsidRPr="09B29540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>qual(</w:delText>
        </w:r>
        <w:bookmarkStart w:id="55" w:name="_Int_DXWNGYhZ"/>
        <w:r w:rsidR="520ED954" w:rsidRPr="09B29540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>is</w:delText>
        </w:r>
        <w:bookmarkEnd w:id="55"/>
        <w:r w:rsidR="520ED954" w:rsidRPr="09B29540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>) pessoa(s) conversou(</w:delText>
        </w:r>
        <w:bookmarkStart w:id="56" w:name="_Int_PKMjVGCV"/>
        <w:r w:rsidR="520ED954" w:rsidRPr="09B29540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>ram</w:delText>
        </w:r>
        <w:bookmarkEnd w:id="56"/>
        <w:r w:rsidR="520ED954" w:rsidRPr="09B29540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>) e sua posição na empresa/escola/etc.; descr</w:delText>
        </w:r>
        <w:r w:rsidR="00912D45" w:rsidRPr="09B29540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>ição</w:delText>
        </w:r>
        <w:r w:rsidR="520ED954" w:rsidRPr="09B29540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 xml:space="preserve"> </w:delText>
        </w:r>
        <w:r w:rsidR="00912D45" w:rsidRPr="09B29540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>d</w:delText>
        </w:r>
        <w:r w:rsidR="520ED954" w:rsidRPr="09B29540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>o local da visita; percepções do grupo quanto ao seu primeiro contato.</w:delText>
        </w:r>
      </w:del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  <w:tblPrChange w:id="57" w:author="TAMIRYS SANTOS DA SILVA BECHELLI" w:date="2025-04-13T15:11:00Z">
          <w:tblPr>
            <w:tblStyle w:val="Tabelacomgrade"/>
            <w:tblW w:w="850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6A0" w:firstRow="1" w:lastRow="0" w:firstColumn="1" w:lastColumn="0" w:noHBand="1" w:noVBand="1"/>
          </w:tblPr>
        </w:tblPrChange>
      </w:tblPr>
      <w:tblGrid>
        <w:gridCol w:w="8502"/>
        <w:tblGridChange w:id="58">
          <w:tblGrid>
            <w:gridCol w:w="8502"/>
          </w:tblGrid>
        </w:tblGridChange>
      </w:tblGrid>
      <w:tr w:rsidR="00834794" w:rsidRPr="00BB04BA" w14:paraId="71197BF9" w14:textId="77777777" w:rsidTr="000C6B15">
        <w:trPr>
          <w:trHeight w:val="2744"/>
          <w:trPrChange w:id="59" w:author="TAMIRYS SANTOS DA SILVA BECHELLI" w:date="2025-04-13T15:11:00Z">
            <w:trPr>
              <w:trHeight w:val="300"/>
            </w:trPr>
          </w:trPrChange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PrChange w:id="60" w:author="TAMIRYS SANTOS DA SILVA BECHELLI" w:date="2025-04-13T15:11:00Z"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</w:tcPrChange>
          </w:tcPr>
          <w:p w14:paraId="42C814D8" w14:textId="662E7DCB" w:rsidR="00834794" w:rsidRDefault="7D59108B">
            <w:pPr>
              <w:pStyle w:val="Normal0"/>
              <w:spacing w:line="288" w:lineRule="auto"/>
              <w:jc w:val="both"/>
              <w:rPr>
                <w:del w:id="61" w:author="TAMIRYS SANTOS DA SILVA BECHELLI" w:date="2025-04-13T18:01:00Z"/>
                <w:rFonts w:ascii="Trebuchet MS" w:hAnsi="Trebuchet MS"/>
                <w:color w:val="000000" w:themeColor="text1"/>
              </w:rPr>
              <w:pPrChange w:id="62" w:author="TAMIRYS SANTOS DA SILVA BECHELLI" w:date="2025-04-13T15:10:00Z">
                <w:pPr>
                  <w:pStyle w:val="Normal0"/>
                  <w:spacing w:line="288" w:lineRule="auto"/>
                </w:pPr>
              </w:pPrChange>
            </w:pPr>
            <w:r w:rsidRPr="09B29540">
              <w:rPr>
                <w:rFonts w:ascii="Trebuchet MS" w:hAnsi="Trebuchet MS"/>
                <w:color w:val="000000" w:themeColor="text1"/>
              </w:rPr>
              <w:t xml:space="preserve">Quando visitamos a corporação, conseguimos contato com </w:t>
            </w:r>
            <w:r w:rsidR="08BD8566" w:rsidRPr="09B29540">
              <w:rPr>
                <w:rFonts w:ascii="Trebuchet MS" w:hAnsi="Trebuchet MS"/>
                <w:color w:val="000000" w:themeColor="text1"/>
              </w:rPr>
              <w:t xml:space="preserve">três </w:t>
            </w:r>
            <w:r w:rsidRPr="09B29540">
              <w:rPr>
                <w:rFonts w:ascii="Trebuchet MS" w:hAnsi="Trebuchet MS"/>
                <w:color w:val="000000" w:themeColor="text1"/>
              </w:rPr>
              <w:t>supervisores de manutenção,</w:t>
            </w:r>
            <w:r w:rsidR="08BD8566" w:rsidRPr="09B29540">
              <w:rPr>
                <w:rFonts w:ascii="Trebuchet MS" w:hAnsi="Trebuchet MS"/>
                <w:color w:val="000000" w:themeColor="text1"/>
              </w:rPr>
              <w:t xml:space="preserve"> devido a política de privacidade e código de ética que os profissionais estão sujeitos, iremos manter suas identidades em sigilo. P</w:t>
            </w:r>
            <w:r w:rsidRPr="09B29540">
              <w:rPr>
                <w:rFonts w:ascii="Trebuchet MS" w:hAnsi="Trebuchet MS"/>
                <w:color w:val="000000" w:themeColor="text1"/>
              </w:rPr>
              <w:t>ela complexidade do campo de atuação dos profissionais desta área</w:t>
            </w:r>
            <w:r w:rsidR="08BD8566" w:rsidRPr="09B29540">
              <w:rPr>
                <w:rFonts w:ascii="Trebuchet MS" w:hAnsi="Trebuchet MS"/>
                <w:color w:val="000000" w:themeColor="text1"/>
              </w:rPr>
              <w:t xml:space="preserve"> </w:t>
            </w:r>
            <w:r w:rsidRPr="09B29540">
              <w:rPr>
                <w:rFonts w:ascii="Trebuchet MS" w:hAnsi="Trebuchet MS"/>
                <w:color w:val="000000" w:themeColor="text1"/>
              </w:rPr>
              <w:t>da empresa, o encontro foi realizado na base central de manutenção de equipamentos elétricos da chamada sinalização ferroviária.</w:t>
            </w:r>
            <w:r w:rsidR="13893BAF" w:rsidRPr="09B29540">
              <w:rPr>
                <w:rFonts w:ascii="Trebuchet MS" w:hAnsi="Trebuchet MS"/>
                <w:color w:val="000000" w:themeColor="text1"/>
              </w:rPr>
              <w:t xml:space="preserve"> Conhecendo a rotina e gama de atuação dos profissionais envolvidos na empresa</w:t>
            </w:r>
            <w:r w:rsidR="08BD8566" w:rsidRPr="09B29540">
              <w:rPr>
                <w:rFonts w:ascii="Trebuchet MS" w:hAnsi="Trebuchet MS"/>
                <w:color w:val="000000" w:themeColor="text1"/>
              </w:rPr>
              <w:t xml:space="preserve"> foi</w:t>
            </w:r>
            <w:r w:rsidR="13893BAF" w:rsidRPr="09B29540">
              <w:rPr>
                <w:rFonts w:ascii="Trebuchet MS" w:hAnsi="Trebuchet MS"/>
                <w:color w:val="000000" w:themeColor="text1"/>
              </w:rPr>
              <w:t xml:space="preserve"> possível</w:t>
            </w:r>
            <w:r w:rsidR="08BD8566" w:rsidRPr="09B29540">
              <w:rPr>
                <w:rFonts w:ascii="Trebuchet MS" w:hAnsi="Trebuchet MS"/>
                <w:color w:val="000000" w:themeColor="text1"/>
              </w:rPr>
              <w:t xml:space="preserve"> entender e identificar alguns pontos onde a empresa carece de soluções para facilitar e </w:t>
            </w:r>
            <w:r w:rsidR="14974D5F" w:rsidRPr="09B29540">
              <w:rPr>
                <w:rFonts w:ascii="Trebuchet MS" w:hAnsi="Trebuchet MS"/>
                <w:color w:val="000000" w:themeColor="text1"/>
              </w:rPr>
              <w:t>padronizar procedimentos de manutenção, assim o nosso grupo viu nessa comunidade a oportunidade de desenvolver o Projeto integrador I.</w:t>
            </w:r>
            <w:del w:id="63" w:author="TAMIRYS SANTOS DA SILVA BECHELLI" w:date="2025-04-13T15:10:00Z">
              <w:r w:rsidR="14974D5F" w:rsidRPr="09B29540" w:rsidDel="000C6B15">
                <w:rPr>
                  <w:rFonts w:ascii="Trebuchet MS" w:hAnsi="Trebuchet MS"/>
                  <w:color w:val="000000" w:themeColor="text1"/>
                </w:rPr>
                <w:delText xml:space="preserve">  </w:delText>
              </w:r>
            </w:del>
          </w:p>
          <w:p w14:paraId="44584CD3" w14:textId="77777777" w:rsidR="00E74E6E" w:rsidDel="0014224C" w:rsidRDefault="00E74E6E">
            <w:pPr>
              <w:pStyle w:val="Normal0"/>
              <w:spacing w:line="288" w:lineRule="auto"/>
              <w:jc w:val="both"/>
              <w:rPr>
                <w:del w:id="64" w:author="TAMIRYS SANTOS DA SILVA BECHELLI" w:date="2025-04-13T15:07:00Z"/>
                <w:rFonts w:ascii="Trebuchet MS" w:hAnsi="Trebuchet MS"/>
                <w:color w:val="000000" w:themeColor="text1"/>
              </w:rPr>
              <w:pPrChange w:id="65" w:author="TAMIRYS SANTOS DA SILVA BECHELLI" w:date="2025-04-13T15:10:00Z">
                <w:pPr>
                  <w:pStyle w:val="Normal0"/>
                  <w:spacing w:line="288" w:lineRule="auto"/>
                </w:pPr>
              </w:pPrChange>
            </w:pPr>
          </w:p>
          <w:p w14:paraId="2175B839" w14:textId="77777777" w:rsidR="00E74E6E" w:rsidDel="0014224C" w:rsidRDefault="00E74E6E">
            <w:pPr>
              <w:pStyle w:val="Normal0"/>
              <w:spacing w:line="288" w:lineRule="auto"/>
              <w:jc w:val="both"/>
              <w:rPr>
                <w:del w:id="66" w:author="TAMIRYS SANTOS DA SILVA BECHELLI" w:date="2025-04-13T15:07:00Z"/>
                <w:rFonts w:ascii="Trebuchet MS" w:hAnsi="Trebuchet MS"/>
                <w:color w:val="000000" w:themeColor="text1"/>
              </w:rPr>
              <w:pPrChange w:id="67" w:author="TAMIRYS SANTOS DA SILVA BECHELLI" w:date="2025-04-13T15:10:00Z">
                <w:pPr>
                  <w:pStyle w:val="Normal0"/>
                  <w:spacing w:line="288" w:lineRule="auto"/>
                </w:pPr>
              </w:pPrChange>
            </w:pPr>
          </w:p>
          <w:p w14:paraId="12E830D9" w14:textId="0481EA91" w:rsidR="00E74E6E" w:rsidDel="0014224C" w:rsidRDefault="00E74E6E">
            <w:pPr>
              <w:pStyle w:val="Normal0"/>
              <w:spacing w:line="288" w:lineRule="auto"/>
              <w:jc w:val="both"/>
              <w:rPr>
                <w:del w:id="68" w:author="TAMIRYS SANTOS DA SILVA BECHELLI" w:date="2025-04-13T15:07:00Z"/>
                <w:rFonts w:ascii="Trebuchet MS" w:hAnsi="Trebuchet MS"/>
                <w:color w:val="000000" w:themeColor="text1"/>
              </w:rPr>
              <w:pPrChange w:id="69" w:author="TAMIRYS SANTOS DA SILVA BECHELLI" w:date="2025-04-13T15:10:00Z">
                <w:pPr>
                  <w:pStyle w:val="Normal0"/>
                  <w:spacing w:line="288" w:lineRule="auto"/>
                </w:pPr>
              </w:pPrChange>
            </w:pPr>
          </w:p>
          <w:p w14:paraId="5184DCDA" w14:textId="31C8D71D" w:rsidR="00E74E6E" w:rsidRPr="00BB04BA" w:rsidRDefault="00E74E6E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  <w:pPrChange w:id="70" w:author="TAMIRYS SANTOS DA SILVA BECHELLI" w:date="2025-04-13T15:10:00Z">
                <w:pPr>
                  <w:pStyle w:val="Normal0"/>
                  <w:spacing w:line="288" w:lineRule="auto"/>
                </w:pPr>
              </w:pPrChange>
            </w:pPr>
          </w:p>
        </w:tc>
      </w:tr>
    </w:tbl>
    <w:p w14:paraId="340BF341" w14:textId="1463EC52" w:rsidR="388985E8" w:rsidRPr="00BB04BA" w:rsidDel="0014224C" w:rsidRDefault="388985E8" w:rsidP="00834794">
      <w:pPr>
        <w:pStyle w:val="Normal0"/>
        <w:spacing w:after="240" w:line="288" w:lineRule="auto"/>
        <w:jc w:val="both"/>
        <w:rPr>
          <w:del w:id="71" w:author="TAMIRYS SANTOS DA SILVA BECHELLI" w:date="2025-04-13T15:09:00Z"/>
          <w:rFonts w:ascii="Trebuchet MS" w:hAnsi="Trebuchet MS"/>
        </w:rPr>
      </w:pPr>
    </w:p>
    <w:p w14:paraId="41721D09" w14:textId="77777777" w:rsidR="0055583A" w:rsidRDefault="0055583A" w:rsidP="0055583A">
      <w:pPr>
        <w:pStyle w:val="Normal0"/>
        <w:spacing w:after="120" w:line="288" w:lineRule="auto"/>
        <w:rPr>
          <w:ins w:id="72" w:author="TAMIRYS SANTOS DA SILVA BECHELLI" w:date="2025-04-13T15:12:00Z"/>
          <w:rFonts w:ascii="Trebuchet MS" w:hAnsi="Trebuchet MS"/>
          <w:b/>
          <w:bCs/>
        </w:rPr>
      </w:pPr>
    </w:p>
    <w:p w14:paraId="66315827" w14:textId="2A4202CC" w:rsidR="44FF8031" w:rsidRPr="00BB04BA" w:rsidDel="0055583A" w:rsidRDefault="44FF8031" w:rsidP="00834794">
      <w:pPr>
        <w:pStyle w:val="Normal0"/>
        <w:spacing w:after="120" w:line="288" w:lineRule="auto"/>
        <w:rPr>
          <w:del w:id="73" w:author="TAMIRYS SANTOS DA SILVA BECHELLI" w:date="2025-04-13T15:11:00Z"/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0B6C590F" w:rsidR="00834794" w:rsidRPr="00834794" w:rsidRDefault="78FB8A30">
      <w:pPr>
        <w:pStyle w:val="Normal0"/>
        <w:spacing w:after="12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pPrChange w:id="74" w:author="TAMIRYS SANTOS DA SILVA BECHELLI" w:date="2025-04-13T15:11:00Z">
          <w:pPr>
            <w:pStyle w:val="Normal0"/>
            <w:spacing w:after="240" w:line="288" w:lineRule="auto"/>
          </w:pPr>
        </w:pPrChange>
      </w:pPr>
      <w:del w:id="75" w:author="TAMIRYS SANTOS DA SILVA BECHELLI" w:date="2025-04-13T15:11:00Z">
        <w:r w:rsidRPr="00834794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 xml:space="preserve">Orientação para o preenchimento: </w:delText>
        </w:r>
        <w:r w:rsidR="37C7E251" w:rsidRPr="00834794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>É esperado que o grupo descreva</w:delText>
        </w:r>
        <w:r w:rsidR="1BE617AA" w:rsidRPr="00834794" w:rsidDel="0055583A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 xml:space="preserve"> ao menos um problema e sua relação com o tema norteador definido pela Univesp.</w:delText>
        </w:r>
      </w:del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  <w:tblPrChange w:id="76" w:author="TAMIRYS SANTOS DA SILVA BECHELLI" w:date="2025-04-13T15:08:00Z">
          <w:tblPr>
            <w:tblStyle w:val="Tabelacomgrade"/>
            <w:tblW w:w="850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2F2F2" w:themeFill="background1" w:themeFillShade="F2"/>
            <w:tblLayout w:type="fixed"/>
            <w:tblCellMar>
              <w:top w:w="85" w:type="dxa"/>
              <w:bottom w:w="85" w:type="dxa"/>
            </w:tblCellMar>
            <w:tblLook w:val="06A0" w:firstRow="1" w:lastRow="0" w:firstColumn="1" w:lastColumn="0" w:noHBand="1" w:noVBand="1"/>
          </w:tblPr>
        </w:tblPrChange>
      </w:tblPr>
      <w:tblGrid>
        <w:gridCol w:w="8502"/>
        <w:tblGridChange w:id="77">
          <w:tblGrid>
            <w:gridCol w:w="8502"/>
          </w:tblGrid>
        </w:tblGridChange>
      </w:tblGrid>
      <w:tr w:rsidR="00834794" w:rsidRPr="00BB04BA" w14:paraId="29F9CAC7" w14:textId="77777777" w:rsidTr="0014224C">
        <w:trPr>
          <w:trHeight w:val="619"/>
          <w:trPrChange w:id="78" w:author="TAMIRYS SANTOS DA SILVA BECHELLI" w:date="2025-04-13T15:08:00Z">
            <w:trPr>
              <w:trHeight w:val="1557"/>
            </w:trPr>
          </w:trPrChange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PrChange w:id="79" w:author="TAMIRYS SANTOS DA SILVA BECHELLI" w:date="2025-04-13T15:08:00Z"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</w:tcPrChange>
          </w:tcPr>
          <w:p w14:paraId="29DD4DAE" w14:textId="07107134" w:rsidR="00834794" w:rsidRPr="00BB04BA" w:rsidRDefault="00166EF5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  <w:pPrChange w:id="80" w:author="TAMIRYS SANTOS DA SILVA BECHELLI" w:date="2025-04-13T15:11:00Z">
                <w:pPr>
                  <w:pStyle w:val="Normal0"/>
                  <w:spacing w:line="288" w:lineRule="auto"/>
                </w:pPr>
              </w:pPrChange>
            </w:pPr>
            <w:r>
              <w:rPr>
                <w:rFonts w:ascii="Trebuchet MS" w:hAnsi="Trebuchet MS"/>
                <w:color w:val="000000" w:themeColor="text1"/>
              </w:rPr>
              <w:t xml:space="preserve">Durante a entrevista com os supervisores de manutenção do sistema ferroviário </w:t>
            </w:r>
            <w:r w:rsidR="00441974">
              <w:rPr>
                <w:rFonts w:ascii="Trebuchet MS" w:hAnsi="Trebuchet MS"/>
                <w:color w:val="000000" w:themeColor="text1"/>
              </w:rPr>
              <w:t>vários situações foram observadas que podem ser pesquisadas, como a com</w:t>
            </w:r>
            <w:r>
              <w:rPr>
                <w:rFonts w:ascii="Trebuchet MS" w:hAnsi="Trebuchet MS"/>
                <w:color w:val="000000" w:themeColor="text1"/>
              </w:rPr>
              <w:t>plexidade de se identificar o caminho pelo qual os condutores elétricos percorrem para atender aos equipamentos que estão instalados na via</w:t>
            </w:r>
            <w:r w:rsidR="00441974">
              <w:rPr>
                <w:rFonts w:ascii="Trebuchet MS" w:hAnsi="Trebuchet MS"/>
                <w:color w:val="000000" w:themeColor="text1"/>
              </w:rPr>
              <w:t xml:space="preserve">, a falta </w:t>
            </w:r>
            <w:r w:rsidR="008D7785">
              <w:rPr>
                <w:rFonts w:ascii="Trebuchet MS" w:hAnsi="Trebuchet MS"/>
                <w:color w:val="000000" w:themeColor="text1"/>
              </w:rPr>
              <w:t xml:space="preserve">de </w:t>
            </w:r>
            <w:r w:rsidR="009D791A">
              <w:rPr>
                <w:rFonts w:ascii="Trebuchet MS" w:hAnsi="Trebuchet MS"/>
                <w:color w:val="000000" w:themeColor="text1"/>
              </w:rPr>
              <w:t xml:space="preserve">histórico de falhas, geolocalização e documentação dos equipamentos, </w:t>
            </w:r>
            <w:r w:rsidR="00441974">
              <w:rPr>
                <w:rFonts w:ascii="Trebuchet MS" w:hAnsi="Trebuchet MS"/>
                <w:color w:val="000000" w:themeColor="text1"/>
              </w:rPr>
              <w:t>todas essas situações poderiam servir como base para o desenvolvimento da pesquisa do Projeto integrador I do eixo de Computação da Univesp</w:t>
            </w:r>
            <w:ins w:id="81" w:author="TAMIRYS SANTOS DA SILVA BECHELLI" w:date="2025-04-13T15:07:00Z">
              <w:r w:rsidR="0014224C">
                <w:rPr>
                  <w:rFonts w:ascii="Trebuchet MS" w:hAnsi="Trebuchet MS"/>
                  <w:color w:val="000000" w:themeColor="text1"/>
                </w:rPr>
                <w:t>.</w:t>
              </w:r>
            </w:ins>
          </w:p>
        </w:tc>
      </w:tr>
    </w:tbl>
    <w:p w14:paraId="06A99BCF" w14:textId="51D0A7D7" w:rsidR="388985E8" w:rsidRPr="00BB04BA" w:rsidDel="0055583A" w:rsidRDefault="388985E8" w:rsidP="00834794">
      <w:pPr>
        <w:pStyle w:val="Normal0"/>
        <w:spacing w:after="240" w:line="288" w:lineRule="auto"/>
        <w:rPr>
          <w:del w:id="82" w:author="TAMIRYS SANTOS DA SILVA BECHELLI" w:date="2025-04-13T15:12:00Z"/>
          <w:rFonts w:ascii="Trebuchet MS" w:hAnsi="Trebuchet MS"/>
        </w:rPr>
      </w:pPr>
    </w:p>
    <w:p w14:paraId="0D17775F" w14:textId="77777777" w:rsidR="0055583A" w:rsidRDefault="0055583A" w:rsidP="00834794">
      <w:pPr>
        <w:pStyle w:val="Normal0"/>
        <w:spacing w:after="120" w:line="288" w:lineRule="auto"/>
        <w:rPr>
          <w:ins w:id="83" w:author="TAMIRYS SANTOS DA SILVA BECHELLI" w:date="2025-04-13T15:12:00Z"/>
          <w:rFonts w:ascii="Trebuchet MS" w:hAnsi="Trebuchet MS"/>
          <w:b/>
          <w:bCs/>
        </w:rPr>
      </w:pPr>
    </w:p>
    <w:p w14:paraId="20D87937" w14:textId="3993A7D8" w:rsidR="44FF8031" w:rsidRPr="00BB04BA" w:rsidDel="00DE1F06" w:rsidRDefault="35CA22C9" w:rsidP="00834794">
      <w:pPr>
        <w:pStyle w:val="Normal0"/>
        <w:spacing w:after="120" w:line="288" w:lineRule="auto"/>
        <w:rPr>
          <w:del w:id="84" w:author="TAMIRYS SANTOS DA SILVA BECHELLI" w:date="2025-04-13T15:19:00Z"/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66788BAF" w:rsidR="00834794" w:rsidRPr="00834794" w:rsidRDefault="1E4342AF">
      <w:pPr>
        <w:pStyle w:val="Normal0"/>
        <w:spacing w:after="12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pPrChange w:id="85" w:author="TAMIRYS SANTOS DA SILVA BECHELLI" w:date="2025-04-13T15:19:00Z">
          <w:pPr>
            <w:pStyle w:val="Normal0"/>
            <w:spacing w:after="240" w:line="288" w:lineRule="auto"/>
          </w:pPr>
        </w:pPrChange>
      </w:pPr>
      <w:del w:id="86" w:author="TAMIRYS SANTOS DA SILVA BECHELLI" w:date="2025-04-13T15:19:00Z">
        <w:r w:rsidRPr="00834794" w:rsidDel="00DE1F06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 xml:space="preserve">Orientação para o preenchimento: </w:delText>
        </w:r>
        <w:r w:rsidR="211B2C0A" w:rsidRPr="00834794" w:rsidDel="00DE1F06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 xml:space="preserve">É esperado que o grupo descreva o tema que será trabalhado no </w:delText>
        </w:r>
        <w:r w:rsidR="00912D45" w:rsidDel="00DE1F06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>P</w:delText>
        </w:r>
        <w:r w:rsidR="211B2C0A" w:rsidRPr="00834794" w:rsidDel="00DE1F06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 xml:space="preserve">rojeto </w:delText>
        </w:r>
        <w:r w:rsidR="00912D45" w:rsidDel="00DE1F06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>I</w:delText>
        </w:r>
        <w:r w:rsidR="211B2C0A" w:rsidRPr="00834794" w:rsidDel="00DE1F06">
          <w:rPr>
            <w:rFonts w:ascii="Trebuchet MS" w:hAnsi="Trebuchet MS"/>
            <w:i/>
            <w:iCs/>
            <w:color w:val="7F7F7F" w:themeColor="text1" w:themeTint="80"/>
            <w:sz w:val="20"/>
            <w:szCs w:val="20"/>
          </w:rPr>
          <w:delText>ntegrador e sua relação com o tema norteador definido pela Univesp.</w:delText>
        </w:r>
      </w:del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  <w:tblPrChange w:id="87" w:author="TAMIRYS SANTOS DA SILVA BECHELLI" w:date="2025-04-13T15:19:00Z">
          <w:tblPr>
            <w:tblStyle w:val="Tabelacomgrade"/>
            <w:tblW w:w="850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2F2F2" w:themeFill="background1" w:themeFillShade="F2"/>
            <w:tblLayout w:type="fixed"/>
            <w:tblCellMar>
              <w:top w:w="85" w:type="dxa"/>
              <w:bottom w:w="85" w:type="dxa"/>
            </w:tblCellMar>
            <w:tblLook w:val="06A0" w:firstRow="1" w:lastRow="0" w:firstColumn="1" w:lastColumn="0" w:noHBand="1" w:noVBand="1"/>
          </w:tblPr>
        </w:tblPrChange>
      </w:tblPr>
      <w:tblGrid>
        <w:gridCol w:w="8502"/>
        <w:tblGridChange w:id="88">
          <w:tblGrid>
            <w:gridCol w:w="8502"/>
          </w:tblGrid>
        </w:tblGridChange>
      </w:tblGrid>
      <w:tr w:rsidR="00834794" w:rsidRPr="00BB04BA" w14:paraId="6AFB221F" w14:textId="77777777" w:rsidTr="00ED1A6D">
        <w:trPr>
          <w:trHeight w:val="619"/>
          <w:trPrChange w:id="89" w:author="TAMIRYS SANTOS DA SILVA BECHELLI" w:date="2025-04-13T15:19:00Z">
            <w:trPr>
              <w:trHeight w:val="1583"/>
            </w:trPr>
          </w:trPrChange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PrChange w:id="90" w:author="TAMIRYS SANTOS DA SILVA BECHELLI" w:date="2025-04-13T15:19:00Z"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</w:tcPrChange>
          </w:tcPr>
          <w:p w14:paraId="4D9B018C" w14:textId="77777777" w:rsidR="009D791A" w:rsidDel="0055583A" w:rsidRDefault="009D791A">
            <w:pPr>
              <w:pStyle w:val="Normal0"/>
              <w:spacing w:line="288" w:lineRule="auto"/>
              <w:jc w:val="both"/>
              <w:rPr>
                <w:del w:id="91" w:author="TAMIRYS SANTOS DA SILVA BECHELLI" w:date="2025-04-13T15:13:00Z"/>
                <w:rFonts w:ascii="Trebuchet MS" w:hAnsi="Trebuchet MS"/>
                <w:color w:val="000000" w:themeColor="text1"/>
              </w:rPr>
              <w:pPrChange w:id="92" w:author="TAMIRYS SANTOS DA SILVA BECHELLI" w:date="2025-04-13T15:13:00Z">
                <w:pPr>
                  <w:pStyle w:val="Normal0"/>
                  <w:spacing w:line="288" w:lineRule="auto"/>
                </w:pPr>
              </w:pPrChange>
            </w:pPr>
          </w:p>
          <w:p w14:paraId="2EA7808B" w14:textId="7A5AC567" w:rsidR="00834794" w:rsidRPr="00BB04BA" w:rsidRDefault="0044197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  <w:pPrChange w:id="93" w:author="TAMIRYS SANTOS DA SILVA BECHELLI" w:date="2025-04-13T15:13:00Z">
                <w:pPr>
                  <w:pStyle w:val="Normal0"/>
                  <w:spacing w:line="288" w:lineRule="auto"/>
                </w:pPr>
              </w:pPrChange>
            </w:pPr>
            <w:r>
              <w:rPr>
                <w:rFonts w:ascii="Trebuchet MS" w:hAnsi="Trebuchet MS"/>
                <w:color w:val="000000" w:themeColor="text1"/>
              </w:rPr>
              <w:t xml:space="preserve">Pegando o gancho das dificuldades apresentadas pela comunidade da empresa e a proposta apresentada pela Univesp para o PI I das turmas do eixo de Computação - </w:t>
            </w:r>
            <w:r w:rsidRPr="004A7333">
              <w:rPr>
                <w:rFonts w:ascii="Trebuchet MS" w:hAnsi="Trebuchet MS"/>
                <w:color w:val="000000" w:themeColor="text1"/>
              </w:rPr>
              <w:t>Desenvolvimento de um software com framework web que utilize noções de banco de dados, praticando controle de versão</w:t>
            </w:r>
            <w:r>
              <w:rPr>
                <w:rFonts w:ascii="Trebuchet MS" w:hAnsi="Trebuchet MS"/>
                <w:color w:val="000000" w:themeColor="text1"/>
              </w:rPr>
              <w:t xml:space="preserve"> - decidimos atuar para mitigar o problema que 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foi unanime entre os profissionais entrevistados</w:t>
            </w:r>
            <w:r>
              <w:rPr>
                <w:rFonts w:ascii="Trebuchet MS" w:hAnsi="Trebuchet MS"/>
                <w:color w:val="000000" w:themeColor="text1"/>
              </w:rPr>
              <w:t>,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a carência de clareza da documentação em demonstra de forma </w:t>
            </w:r>
            <w:r>
              <w:rPr>
                <w:rFonts w:ascii="Trebuchet MS" w:hAnsi="Trebuchet MS"/>
                <w:color w:val="000000" w:themeColor="text1"/>
              </w:rPr>
              <w:t>objetiva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o caminho percorrido pelos condutores elétricos </w:t>
            </w:r>
            <w:r>
              <w:rPr>
                <w:rFonts w:ascii="Trebuchet MS" w:hAnsi="Trebuchet MS"/>
                <w:color w:val="000000" w:themeColor="text1"/>
              </w:rPr>
              <w:t>até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fazerem a interface de alimentação, controle e indicação de status dos equipamentos utilizados na </w:t>
            </w:r>
            <w:r>
              <w:rPr>
                <w:rFonts w:ascii="Trebuchet MS" w:hAnsi="Trebuchet MS"/>
                <w:color w:val="000000" w:themeColor="text1"/>
              </w:rPr>
              <w:t>v</w:t>
            </w:r>
            <w:r w:rsidR="009475E0">
              <w:rPr>
                <w:rFonts w:ascii="Trebuchet MS" w:hAnsi="Trebuchet MS"/>
                <w:color w:val="000000" w:themeColor="text1"/>
              </w:rPr>
              <w:t>ia</w:t>
            </w:r>
            <w:r>
              <w:rPr>
                <w:rFonts w:ascii="Trebuchet MS" w:hAnsi="Trebuchet MS"/>
                <w:color w:val="000000" w:themeColor="text1"/>
              </w:rPr>
              <w:t>,</w:t>
            </w:r>
            <w:r w:rsidR="000D6FAA">
              <w:rPr>
                <w:rFonts w:ascii="Trebuchet MS" w:hAnsi="Trebuchet MS"/>
                <w:color w:val="000000" w:themeColor="text1"/>
              </w:rPr>
              <w:t xml:space="preserve"> desde </w:t>
            </w:r>
            <w:r w:rsidR="009475E0">
              <w:rPr>
                <w:rFonts w:ascii="Trebuchet MS" w:hAnsi="Trebuchet MS"/>
                <w:color w:val="000000" w:themeColor="text1"/>
              </w:rPr>
              <w:t>o ponto</w:t>
            </w:r>
            <w:r w:rsidR="000D6FAA">
              <w:rPr>
                <w:rFonts w:ascii="Trebuchet MS" w:hAnsi="Trebuchet MS"/>
                <w:color w:val="000000" w:themeColor="text1"/>
              </w:rPr>
              <w:t xml:space="preserve"> de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onde esses equipamentos são alimentados </w:t>
            </w:r>
            <w:r w:rsidR="000D6FAA">
              <w:rPr>
                <w:rFonts w:ascii="Trebuchet MS" w:hAnsi="Trebuchet MS"/>
                <w:color w:val="000000" w:themeColor="text1"/>
              </w:rPr>
              <w:t>eletricamente,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recebem comandos e enviam seu status para o centro de controle</w:t>
            </w:r>
            <w:r w:rsidR="000D6FAA">
              <w:rPr>
                <w:rFonts w:ascii="Trebuchet MS" w:hAnsi="Trebuchet MS"/>
                <w:color w:val="000000" w:themeColor="text1"/>
              </w:rPr>
              <w:t xml:space="preserve"> operacional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. </w:t>
            </w:r>
            <w:r w:rsidR="000D6FAA">
              <w:rPr>
                <w:rFonts w:ascii="Trebuchet MS" w:hAnsi="Trebuchet MS"/>
                <w:color w:val="000000" w:themeColor="text1"/>
              </w:rPr>
              <w:t>Dessa necessidade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perpetuou a ideia da montagem do banco de dados com uma interface online onde </w:t>
            </w:r>
            <w:r w:rsidR="000D6FAA">
              <w:rPr>
                <w:rFonts w:ascii="Trebuchet MS" w:hAnsi="Trebuchet MS"/>
                <w:color w:val="000000" w:themeColor="text1"/>
              </w:rPr>
              <w:t xml:space="preserve">mostre 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cada equipamento </w:t>
            </w:r>
            <w:r w:rsidR="008D7785">
              <w:rPr>
                <w:rFonts w:ascii="Trebuchet MS" w:hAnsi="Trebuchet MS"/>
                <w:color w:val="000000" w:themeColor="text1"/>
              </w:rPr>
              <w:t>instalado no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trecho dessa ferrovia</w:t>
            </w:r>
            <w:r w:rsidR="000D6FAA">
              <w:rPr>
                <w:rFonts w:ascii="Trebuchet MS" w:hAnsi="Trebuchet MS"/>
                <w:color w:val="000000" w:themeColor="text1"/>
              </w:rPr>
              <w:t xml:space="preserve"> e tenha detalhado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seus condutores com suas posições identificadas </w:t>
            </w:r>
            <w:r w:rsidR="000D6FAA">
              <w:rPr>
                <w:rFonts w:ascii="Trebuchet MS" w:hAnsi="Trebuchet MS"/>
                <w:color w:val="000000" w:themeColor="text1"/>
              </w:rPr>
              <w:t xml:space="preserve">em todos os pontos por onde passam 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para uma </w:t>
            </w:r>
            <w:r w:rsidR="000D6FAA">
              <w:rPr>
                <w:rFonts w:ascii="Trebuchet MS" w:hAnsi="Trebuchet MS"/>
                <w:color w:val="000000" w:themeColor="text1"/>
              </w:rPr>
              <w:t>consulta</w:t>
            </w:r>
            <w:r w:rsidR="009475E0">
              <w:rPr>
                <w:rFonts w:ascii="Trebuchet MS" w:hAnsi="Trebuchet MS"/>
                <w:color w:val="000000" w:themeColor="text1"/>
              </w:rPr>
              <w:t xml:space="preserve"> rápida, online e sem a necessidade de levar documentação física </w:t>
            </w:r>
            <w:r w:rsidR="000D6FAA">
              <w:rPr>
                <w:rFonts w:ascii="Trebuchet MS" w:hAnsi="Trebuchet MS"/>
                <w:color w:val="000000" w:themeColor="text1"/>
              </w:rPr>
              <w:t>nos momentos de atuação para estes fins.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1"/>
          <w:footerReference w:type="default" r:id="rId12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2"/>
        <w:gridCol w:w="1557"/>
        <w:gridCol w:w="1417"/>
        <w:gridCol w:w="4459"/>
      </w:tblGrid>
      <w:tr w:rsidR="003D0016" w14:paraId="4226E1B8" w14:textId="77777777" w:rsidTr="0069561D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08513F6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  <w:r w:rsidR="00073A3E">
              <w:rPr>
                <w:b/>
                <w:bCs/>
                <w:sz w:val="28"/>
                <w:szCs w:val="28"/>
              </w:rPr>
              <w:t xml:space="preserve"> </w:t>
            </w:r>
            <w:r w:rsidR="00073A3E" w:rsidRPr="00584C8D">
              <w:rPr>
                <w:b/>
                <w:bCs/>
                <w:sz w:val="28"/>
                <w:szCs w:val="28"/>
                <w:highlight w:val="yellow"/>
              </w:rPr>
              <w:t>17</w:t>
            </w:r>
            <w:r w:rsidR="00073A3E" w:rsidRPr="00584C8D">
              <w:rPr>
                <w:b/>
                <w:bCs/>
                <w:sz w:val="28"/>
                <w:szCs w:val="28"/>
                <w:highlight w:val="yellow"/>
              </w:rPr>
              <w:t>/</w:t>
            </w:r>
            <w:r w:rsidR="00073A3E" w:rsidRPr="00073A3E">
              <w:rPr>
                <w:b/>
                <w:bCs/>
                <w:sz w:val="28"/>
                <w:szCs w:val="28"/>
                <w:highlight w:val="yellow"/>
              </w:rPr>
              <w:t>0</w:t>
            </w:r>
            <w:r w:rsidR="00073A3E">
              <w:rPr>
                <w:b/>
                <w:bCs/>
                <w:sz w:val="28"/>
                <w:szCs w:val="28"/>
                <w:highlight w:val="yellow"/>
              </w:rPr>
              <w:t>2</w:t>
            </w:r>
            <w:r w:rsidR="00073A3E" w:rsidRPr="00073A3E">
              <w:rPr>
                <w:b/>
                <w:bCs/>
                <w:sz w:val="28"/>
                <w:szCs w:val="28"/>
                <w:highlight w:val="yellow"/>
              </w:rPr>
              <w:t xml:space="preserve">/2025 a </w:t>
            </w:r>
            <w:r w:rsidR="00584C8D">
              <w:rPr>
                <w:b/>
                <w:bCs/>
                <w:sz w:val="28"/>
                <w:szCs w:val="28"/>
                <w:highlight w:val="yellow"/>
              </w:rPr>
              <w:t>02</w:t>
            </w:r>
            <w:r w:rsidR="00073A3E" w:rsidRPr="00073A3E">
              <w:rPr>
                <w:b/>
                <w:bCs/>
                <w:sz w:val="28"/>
                <w:szCs w:val="28"/>
                <w:highlight w:val="yellow"/>
              </w:rPr>
              <w:t>/03/2025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69561D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620C9E" w14:paraId="226BE6D9" w14:textId="77777777" w:rsidTr="0069561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14D9B7C" w14:textId="5014126C" w:rsidR="00620C9E" w:rsidRDefault="002B75D1" w:rsidP="009D31E6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Organização para reuniões</w:t>
            </w:r>
          </w:p>
        </w:tc>
        <w:tc>
          <w:tcPr>
            <w:tcW w:w="2832" w:type="dxa"/>
          </w:tcPr>
          <w:p w14:paraId="0952BB6B" w14:textId="2F015AE5" w:rsidR="00620C9E" w:rsidRDefault="00926919" w:rsidP="009D31E6">
            <w:pPr>
              <w:spacing w:after="0"/>
            </w:pPr>
            <w:r>
              <w:t>Wagner, Cesar, Tamirys</w:t>
            </w:r>
          </w:p>
        </w:tc>
        <w:tc>
          <w:tcPr>
            <w:tcW w:w="1557" w:type="dxa"/>
          </w:tcPr>
          <w:p w14:paraId="45ECA368" w14:textId="414A26E9" w:rsidR="00620C9E" w:rsidRDefault="00926919" w:rsidP="009D31E6">
            <w:pPr>
              <w:spacing w:after="0"/>
            </w:pPr>
            <w:r>
              <w:t>17/02/2025</w:t>
            </w:r>
          </w:p>
        </w:tc>
        <w:tc>
          <w:tcPr>
            <w:tcW w:w="1417" w:type="dxa"/>
          </w:tcPr>
          <w:p w14:paraId="224594B7" w14:textId="626CA461" w:rsidR="00620C9E" w:rsidRDefault="00926919" w:rsidP="009D31E6">
            <w:pPr>
              <w:spacing w:after="0"/>
            </w:pPr>
            <w:r>
              <w:t>20/02/2025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266F257" w14:textId="527AA67A" w:rsidR="00620C9E" w:rsidRDefault="000236A7" w:rsidP="009D31E6">
            <w:pPr>
              <w:spacing w:after="0"/>
            </w:pPr>
            <w:r>
              <w:t xml:space="preserve">Contato via AVA </w:t>
            </w:r>
            <w:r w:rsidR="00FD1419">
              <w:t xml:space="preserve">(Blog de grupo) </w:t>
            </w:r>
          </w:p>
        </w:tc>
      </w:tr>
      <w:tr w:rsidR="00436BF5" w14:paraId="230D2166" w14:textId="77777777" w:rsidTr="0069561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6A9F30B2" w14:textId="421D5810" w:rsidR="00436BF5" w:rsidRDefault="00824153" w:rsidP="009D31E6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Pr="00824153">
              <w:rPr>
                <w:color w:val="000000" w:themeColor="text1"/>
              </w:rPr>
              <w:t>ive quinzenal</w:t>
            </w:r>
            <w:r>
              <w:rPr>
                <w:color w:val="000000" w:themeColor="text1"/>
              </w:rPr>
              <w:t xml:space="preserve"> com a Facilitadora</w:t>
            </w:r>
          </w:p>
        </w:tc>
        <w:tc>
          <w:tcPr>
            <w:tcW w:w="2832" w:type="dxa"/>
          </w:tcPr>
          <w:p w14:paraId="781C0E2D" w14:textId="1EE5F30A" w:rsidR="00436BF5" w:rsidRDefault="00824153" w:rsidP="009D31E6">
            <w:pPr>
              <w:spacing w:after="0"/>
            </w:pPr>
            <w:r>
              <w:t>Wagner</w:t>
            </w:r>
          </w:p>
        </w:tc>
        <w:tc>
          <w:tcPr>
            <w:tcW w:w="1557" w:type="dxa"/>
          </w:tcPr>
          <w:p w14:paraId="6758DBAB" w14:textId="3F7897DB" w:rsidR="00436BF5" w:rsidRDefault="009369BA" w:rsidP="009D31E6">
            <w:pPr>
              <w:spacing w:after="0"/>
            </w:pPr>
            <w:r>
              <w:t>16/02/2023</w:t>
            </w:r>
          </w:p>
        </w:tc>
        <w:tc>
          <w:tcPr>
            <w:tcW w:w="1417" w:type="dxa"/>
          </w:tcPr>
          <w:p w14:paraId="56F00AC2" w14:textId="0CBCAE7E" w:rsidR="00436BF5" w:rsidRDefault="009369BA" w:rsidP="009D31E6">
            <w:pPr>
              <w:spacing w:after="0"/>
            </w:pPr>
            <w:r>
              <w:t>16/02/2023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1D993EF" w14:textId="19BC62CC" w:rsidR="00436BF5" w:rsidRPr="00A950D7" w:rsidRDefault="00A950D7" w:rsidP="009D31E6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Inserir</w:t>
            </w:r>
            <w:r w:rsidR="00074E05">
              <w:rPr>
                <w:highlight w:val="yellow"/>
              </w:rPr>
              <w:t xml:space="preserve"> </w:t>
            </w:r>
            <w:proofErr w:type="spellStart"/>
            <w:r w:rsidR="00074E05">
              <w:rPr>
                <w:highlight w:val="yellow"/>
              </w:rPr>
              <w:t>info</w:t>
            </w:r>
            <w:proofErr w:type="spellEnd"/>
            <w:r w:rsidR="00074E05">
              <w:rPr>
                <w:highlight w:val="yellow"/>
              </w:rPr>
              <w:t xml:space="preserve"> do </w:t>
            </w:r>
            <w:proofErr w:type="spellStart"/>
            <w:r w:rsidR="00074E05">
              <w:rPr>
                <w:highlight w:val="yellow"/>
              </w:rPr>
              <w:t>Wgner</w:t>
            </w:r>
            <w:proofErr w:type="spellEnd"/>
          </w:p>
        </w:tc>
      </w:tr>
      <w:tr w:rsidR="00A950D7" w14:paraId="20DB8163" w14:textId="77777777" w:rsidTr="0069561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56F50FF9" w14:textId="27C00AB9" w:rsidR="00A950D7" w:rsidRDefault="00A950D7" w:rsidP="00A950D7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Brainstorming para decisão do tema </w:t>
            </w:r>
          </w:p>
        </w:tc>
        <w:tc>
          <w:tcPr>
            <w:tcW w:w="2832" w:type="dxa"/>
          </w:tcPr>
          <w:p w14:paraId="1272A731" w14:textId="0D683340" w:rsidR="00A950D7" w:rsidRDefault="00A950D7" w:rsidP="00A950D7">
            <w:pPr>
              <w:spacing w:after="0"/>
            </w:pPr>
            <w:r>
              <w:t>Todo o grupo</w:t>
            </w:r>
          </w:p>
        </w:tc>
        <w:tc>
          <w:tcPr>
            <w:tcW w:w="1557" w:type="dxa"/>
          </w:tcPr>
          <w:p w14:paraId="5384BB98" w14:textId="08CD2EFD" w:rsidR="00A950D7" w:rsidRDefault="008E5B02" w:rsidP="00A950D7">
            <w:pPr>
              <w:spacing w:after="0"/>
            </w:pPr>
            <w:r>
              <w:t>22</w:t>
            </w:r>
            <w:r w:rsidR="00A950D7">
              <w:t>/02/2025</w:t>
            </w:r>
          </w:p>
        </w:tc>
        <w:tc>
          <w:tcPr>
            <w:tcW w:w="1417" w:type="dxa"/>
          </w:tcPr>
          <w:p w14:paraId="261DAA49" w14:textId="79E5F8AC" w:rsidR="00A950D7" w:rsidRDefault="008E5B02" w:rsidP="00A950D7">
            <w:pPr>
              <w:spacing w:after="0"/>
            </w:pPr>
            <w:r>
              <w:t>22/02/2025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B1A73DB" w14:textId="079196D4" w:rsidR="00A950D7" w:rsidRDefault="008E5B02" w:rsidP="00A950D7">
            <w:pPr>
              <w:spacing w:after="0"/>
            </w:pPr>
            <w:r>
              <w:t>Reunião para início dos trabalhos</w:t>
            </w:r>
          </w:p>
        </w:tc>
      </w:tr>
      <w:tr w:rsidR="003D0016" w:rsidDel="0069561D" w14:paraId="3671540E" w14:textId="31CDA950" w:rsidTr="0069561D">
        <w:trPr>
          <w:cantSplit/>
          <w:del w:id="94" w:author="TAMIRYS SANTOS DA SILVA BECHELLI" w:date="2025-04-13T15:25:00Z"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64848DB9" w14:textId="5FCD44D3" w:rsidR="003D0016" w:rsidDel="0069561D" w:rsidRDefault="003D0016" w:rsidP="009D31E6">
            <w:pPr>
              <w:spacing w:after="0"/>
              <w:rPr>
                <w:del w:id="95" w:author="TAMIRYS SANTOS DA SILVA BECHELLI" w:date="2025-04-13T15:25:00Z"/>
              </w:rPr>
            </w:pPr>
          </w:p>
        </w:tc>
        <w:tc>
          <w:tcPr>
            <w:tcW w:w="2832" w:type="dxa"/>
          </w:tcPr>
          <w:p w14:paraId="4C3DE154" w14:textId="60D6345B" w:rsidR="003D0016" w:rsidDel="0069561D" w:rsidRDefault="003D0016" w:rsidP="009D31E6">
            <w:pPr>
              <w:spacing w:after="0"/>
              <w:rPr>
                <w:del w:id="96" w:author="TAMIRYS SANTOS DA SILVA BECHELLI" w:date="2025-04-13T15:25:00Z"/>
              </w:rPr>
            </w:pPr>
          </w:p>
        </w:tc>
        <w:tc>
          <w:tcPr>
            <w:tcW w:w="1557" w:type="dxa"/>
          </w:tcPr>
          <w:p w14:paraId="7CFA20C3" w14:textId="14A381DE" w:rsidR="003D0016" w:rsidDel="0069561D" w:rsidRDefault="003D0016" w:rsidP="009D31E6">
            <w:pPr>
              <w:spacing w:after="0"/>
              <w:rPr>
                <w:del w:id="97" w:author="TAMIRYS SANTOS DA SILVA BECHELLI" w:date="2025-04-13T15:25:00Z"/>
              </w:rPr>
            </w:pPr>
          </w:p>
        </w:tc>
        <w:tc>
          <w:tcPr>
            <w:tcW w:w="1417" w:type="dxa"/>
          </w:tcPr>
          <w:p w14:paraId="22C7E376" w14:textId="5FB9F052" w:rsidR="003D0016" w:rsidDel="0069561D" w:rsidRDefault="003D0016" w:rsidP="009D31E6">
            <w:pPr>
              <w:spacing w:after="0"/>
              <w:rPr>
                <w:del w:id="98" w:author="TAMIRYS SANTOS DA SILVA BECHELLI" w:date="2025-04-13T15:25:00Z"/>
              </w:rPr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96DDAD7" w14:textId="7B456F59" w:rsidR="003D0016" w:rsidDel="0069561D" w:rsidRDefault="003D0016" w:rsidP="009D31E6">
            <w:pPr>
              <w:spacing w:after="0"/>
              <w:rPr>
                <w:del w:id="99" w:author="TAMIRYS SANTOS DA SILVA BECHELLI" w:date="2025-04-13T15:25:00Z"/>
              </w:rPr>
            </w:pPr>
          </w:p>
        </w:tc>
      </w:tr>
      <w:tr w:rsidR="003D0016" w:rsidDel="0069561D" w14:paraId="073EB78E" w14:textId="7196A629" w:rsidTr="0069561D">
        <w:trPr>
          <w:cantSplit/>
          <w:del w:id="100" w:author="TAMIRYS SANTOS DA SILVA BECHELLI" w:date="2025-04-13T15:25:00Z"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4B270C8" w14:textId="39E51ED4" w:rsidR="003D0016" w:rsidDel="0069561D" w:rsidRDefault="008D7785" w:rsidP="009D31E6">
            <w:pPr>
              <w:spacing w:after="0"/>
              <w:rPr>
                <w:del w:id="101" w:author="TAMIRYS SANTOS DA SILVA BECHELLI" w:date="2025-04-13T15:25:00Z"/>
              </w:rPr>
            </w:pPr>
            <w:del w:id="102" w:author="TAMIRYS SANTOS DA SILVA BECHELLI" w:date="2025-04-13T15:25:00Z">
              <w:r w:rsidDel="0069561D">
                <w:delText xml:space="preserve">Levantamento bibliográfico </w:delText>
              </w:r>
            </w:del>
          </w:p>
        </w:tc>
        <w:tc>
          <w:tcPr>
            <w:tcW w:w="2832" w:type="dxa"/>
          </w:tcPr>
          <w:p w14:paraId="3C9D7E60" w14:textId="25DC90C5" w:rsidR="003D0016" w:rsidDel="0069561D" w:rsidRDefault="238FE9AC" w:rsidP="009D31E6">
            <w:pPr>
              <w:spacing w:after="0"/>
              <w:rPr>
                <w:del w:id="103" w:author="TAMIRYS SANTOS DA SILVA BECHELLI" w:date="2025-04-13T15:25:00Z"/>
              </w:rPr>
            </w:pPr>
            <w:bookmarkStart w:id="104" w:name="_Int_6HpGm7gs"/>
            <w:del w:id="105" w:author="TAMIRYS SANTOS DA SILVA BECHELLI" w:date="2025-04-13T15:25:00Z">
              <w:r w:rsidDel="0069561D">
                <w:delText>Tamirys</w:delText>
              </w:r>
              <w:bookmarkEnd w:id="104"/>
              <w:r w:rsidDel="0069561D">
                <w:delText xml:space="preserve"> e Cezar </w:delText>
              </w:r>
            </w:del>
          </w:p>
        </w:tc>
        <w:tc>
          <w:tcPr>
            <w:tcW w:w="1557" w:type="dxa"/>
          </w:tcPr>
          <w:p w14:paraId="0105FAED" w14:textId="19AAA2AC" w:rsidR="003D0016" w:rsidDel="0069561D" w:rsidRDefault="003D0016" w:rsidP="009D31E6">
            <w:pPr>
              <w:spacing w:after="0"/>
              <w:rPr>
                <w:del w:id="106" w:author="TAMIRYS SANTOS DA SILVA BECHELLI" w:date="2025-04-13T15:25:00Z"/>
              </w:rPr>
            </w:pPr>
          </w:p>
        </w:tc>
        <w:tc>
          <w:tcPr>
            <w:tcW w:w="1417" w:type="dxa"/>
          </w:tcPr>
          <w:p w14:paraId="5D78059A" w14:textId="422F5070" w:rsidR="003D0016" w:rsidDel="0069561D" w:rsidRDefault="003D0016" w:rsidP="009D31E6">
            <w:pPr>
              <w:spacing w:after="0"/>
              <w:rPr>
                <w:del w:id="107" w:author="TAMIRYS SANTOS DA SILVA BECHELLI" w:date="2025-04-13T15:25:00Z"/>
              </w:rPr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07BC4EE" w14:textId="2C2DBC1E" w:rsidR="003D0016" w:rsidDel="0069561D" w:rsidRDefault="003D0016" w:rsidP="009D31E6">
            <w:pPr>
              <w:spacing w:after="0"/>
              <w:rPr>
                <w:del w:id="108" w:author="TAMIRYS SANTOS DA SILVA BECHELLI" w:date="2025-04-13T15:25:00Z"/>
              </w:rPr>
            </w:pPr>
          </w:p>
        </w:tc>
      </w:tr>
      <w:tr w:rsidR="003D0016" w:rsidDel="0069561D" w14:paraId="23E31639" w14:textId="04BEC903" w:rsidTr="0069561D">
        <w:trPr>
          <w:cantSplit/>
          <w:del w:id="109" w:author="TAMIRYS SANTOS DA SILVA BECHELLI" w:date="2025-04-13T15:25:00Z"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0C1474F1" w14:textId="3B7155E0" w:rsidR="003D0016" w:rsidDel="0069561D" w:rsidRDefault="003D0016" w:rsidP="009D31E6">
            <w:pPr>
              <w:spacing w:after="0"/>
              <w:rPr>
                <w:del w:id="110" w:author="TAMIRYS SANTOS DA SILVA BECHELLI" w:date="2025-04-13T15:25:00Z"/>
              </w:rPr>
            </w:pPr>
          </w:p>
        </w:tc>
        <w:tc>
          <w:tcPr>
            <w:tcW w:w="2832" w:type="dxa"/>
          </w:tcPr>
          <w:p w14:paraId="07D6F76E" w14:textId="05F84A45" w:rsidR="003D0016" w:rsidDel="0069561D" w:rsidRDefault="003D0016" w:rsidP="009D31E6">
            <w:pPr>
              <w:spacing w:after="0"/>
              <w:rPr>
                <w:del w:id="111" w:author="TAMIRYS SANTOS DA SILVA BECHELLI" w:date="2025-04-13T15:25:00Z"/>
              </w:rPr>
            </w:pPr>
          </w:p>
        </w:tc>
        <w:tc>
          <w:tcPr>
            <w:tcW w:w="1557" w:type="dxa"/>
          </w:tcPr>
          <w:p w14:paraId="5CDEDB13" w14:textId="2145EF04" w:rsidR="003D0016" w:rsidDel="0069561D" w:rsidRDefault="003D0016" w:rsidP="009D31E6">
            <w:pPr>
              <w:spacing w:after="0"/>
              <w:rPr>
                <w:del w:id="112" w:author="TAMIRYS SANTOS DA SILVA BECHELLI" w:date="2025-04-13T15:25:00Z"/>
              </w:rPr>
            </w:pPr>
          </w:p>
        </w:tc>
        <w:tc>
          <w:tcPr>
            <w:tcW w:w="1417" w:type="dxa"/>
          </w:tcPr>
          <w:p w14:paraId="6C8756DE" w14:textId="12EF3DE7" w:rsidR="003D0016" w:rsidDel="0069561D" w:rsidRDefault="003D0016" w:rsidP="009D31E6">
            <w:pPr>
              <w:spacing w:after="0"/>
              <w:rPr>
                <w:del w:id="113" w:author="TAMIRYS SANTOS DA SILVA BECHELLI" w:date="2025-04-13T15:25:00Z"/>
              </w:rPr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1F1C833A" w14:textId="7F268B66" w:rsidR="003D0016" w:rsidDel="0069561D" w:rsidRDefault="003D0016" w:rsidP="009D31E6">
            <w:pPr>
              <w:spacing w:after="0"/>
              <w:rPr>
                <w:del w:id="114" w:author="TAMIRYS SANTOS DA SILVA BECHELLI" w:date="2025-04-13T15:25:00Z"/>
              </w:rPr>
            </w:pPr>
          </w:p>
        </w:tc>
      </w:tr>
      <w:tr w:rsidR="0069561D" w14:paraId="01F68FE9" w14:textId="77777777" w:rsidTr="0069561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9D84D7D" w14:textId="52DEBB42" w:rsidR="0069561D" w:rsidRDefault="0069561D" w:rsidP="0069561D">
            <w:pPr>
              <w:spacing w:after="0"/>
            </w:pPr>
            <w:ins w:id="115" w:author="Tamy Bechelli" w:date="2025-04-13T15:25:00Z">
              <w:r>
                <w:t xml:space="preserve">Levantamento bibliográfico </w:t>
              </w:r>
            </w:ins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A21AADF" w14:textId="45C2A58C" w:rsidR="0069561D" w:rsidRDefault="0069561D" w:rsidP="0069561D">
            <w:pPr>
              <w:spacing w:after="0"/>
            </w:pPr>
            <w:ins w:id="116" w:author="Tamy Bechelli" w:date="2025-04-13T15:25:00Z">
              <w:r>
                <w:t xml:space="preserve">Tamirys e Cezar </w:t>
              </w:r>
            </w:ins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8A50D85" w14:textId="2BE1779F" w:rsidR="0069561D" w:rsidRDefault="008E5B02" w:rsidP="0069561D">
            <w:pPr>
              <w:spacing w:after="0"/>
            </w:pPr>
            <w:r>
              <w:t>23/02/2025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F047F5B" w14:textId="3498E0BA" w:rsidR="0069561D" w:rsidRDefault="00BB250E" w:rsidP="0069561D">
            <w:pPr>
              <w:spacing w:after="0"/>
            </w:pPr>
            <w:r>
              <w:t>02/03/2025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A96B04E" w14:textId="77777777" w:rsidR="0069561D" w:rsidRDefault="0069561D" w:rsidP="0069561D">
            <w:pPr>
              <w:spacing w:after="0"/>
            </w:pPr>
          </w:p>
        </w:tc>
      </w:tr>
    </w:tbl>
    <w:p w14:paraId="2AB8FAA2" w14:textId="77777777" w:rsidR="003D0016" w:rsidDel="00894CEF" w:rsidRDefault="003D0016" w:rsidP="00F96B23">
      <w:pPr>
        <w:rPr>
          <w:del w:id="117" w:author="TAMIRYS SANTOS DA SILVA BECHELLI" w:date="2025-04-13T15:26:00Z"/>
        </w:rPr>
      </w:pPr>
    </w:p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  <w:tblPrChange w:id="118" w:author="TAMIRYS SANTOS DA SILVA BECHELLI" w:date="2025-04-13T15:20:00Z">
          <w:tblPr>
            <w:tblStyle w:val="Tabelacomgrade"/>
            <w:tblW w:w="0" w:type="auto"/>
            <w:tblCellMar>
              <w:top w:w="57" w:type="dxa"/>
              <w:bottom w:w="57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382"/>
        <w:gridCol w:w="2832"/>
        <w:gridCol w:w="1557"/>
        <w:gridCol w:w="1417"/>
        <w:gridCol w:w="4460"/>
        <w:tblGridChange w:id="119">
          <w:tblGrid>
            <w:gridCol w:w="4382"/>
            <w:gridCol w:w="2832"/>
            <w:gridCol w:w="1557"/>
            <w:gridCol w:w="1417"/>
            <w:gridCol w:w="4460"/>
          </w:tblGrid>
        </w:tblGridChange>
      </w:tblGrid>
      <w:tr w:rsidR="007F2131" w14:paraId="38B7B43F" w14:textId="77777777" w:rsidTr="00DE1F06">
        <w:trPr>
          <w:cantSplit/>
          <w:trHeight w:val="15"/>
          <w:tblHeader/>
          <w:trPrChange w:id="120" w:author="TAMIRYS SANTOS DA SILVA BECHELLI" w:date="2025-04-13T15:20:00Z">
            <w:trPr>
              <w:cantSplit/>
              <w:trHeight w:val="15"/>
              <w:tblHeader/>
            </w:trPr>
          </w:trPrChange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  <w:tcPrChange w:id="121" w:author="TAMIRYS SANTOS DA SILVA BECHELLI" w:date="2025-04-13T15:20:00Z">
              <w:tcPr>
                <w:tcW w:w="14668" w:type="dxa"/>
                <w:gridSpan w:val="5"/>
                <w:tcBorders>
                  <w:top w:val="single" w:sz="12" w:space="0" w:color="000000" w:themeColor="text1"/>
                  <w:left w:val="single" w:sz="12" w:space="0" w:color="000000" w:themeColor="text1"/>
                  <w:bottom w:val="single" w:sz="2" w:space="0" w:color="auto"/>
                  <w:right w:val="single" w:sz="12" w:space="0" w:color="000000" w:themeColor="text1"/>
                </w:tcBorders>
                <w:shd w:val="clear" w:color="auto" w:fill="D9D9D9" w:themeFill="background1" w:themeFillShade="D9"/>
                <w:tcMar>
                  <w:top w:w="113" w:type="dxa"/>
                  <w:bottom w:w="113" w:type="dxa"/>
                </w:tcMar>
              </w:tcPr>
            </w:tcPrChange>
          </w:tcPr>
          <w:p w14:paraId="2B31E939" w14:textId="00EA521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="00F302A2">
              <w:rPr>
                <w:b/>
                <w:bCs/>
                <w:sz w:val="28"/>
                <w:szCs w:val="28"/>
              </w:rPr>
              <w:t xml:space="preserve"> </w:t>
            </w:r>
            <w:r w:rsidR="00F302A2" w:rsidRPr="00073A3E">
              <w:rPr>
                <w:b/>
                <w:bCs/>
                <w:sz w:val="28"/>
                <w:szCs w:val="28"/>
                <w:highlight w:val="yellow"/>
              </w:rPr>
              <w:t>03/</w:t>
            </w:r>
            <w:r w:rsidR="00073A3E" w:rsidRPr="00073A3E">
              <w:rPr>
                <w:b/>
                <w:bCs/>
                <w:sz w:val="28"/>
                <w:szCs w:val="28"/>
                <w:highlight w:val="yellow"/>
              </w:rPr>
              <w:t>03/2025 a 16/03/2025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DE1F06">
        <w:trPr>
          <w:cantSplit/>
          <w:trHeight w:val="154"/>
          <w:tblHeader/>
          <w:trPrChange w:id="122" w:author="TAMIRYS SANTOS DA SILVA BECHELLI" w:date="2025-04-13T15:20:00Z">
            <w:trPr>
              <w:cantSplit/>
              <w:trHeight w:val="154"/>
              <w:tblHeader/>
            </w:trPr>
          </w:trPrChange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  <w:tcPrChange w:id="123" w:author="TAMIRYS SANTOS DA SILVA BECHELLI" w:date="2025-04-13T15:20:00Z">
              <w:tcPr>
                <w:tcW w:w="4390" w:type="dxa"/>
                <w:tcBorders>
                  <w:top w:val="single" w:sz="2" w:space="0" w:color="auto"/>
                  <w:left w:val="single" w:sz="12" w:space="0" w:color="000000" w:themeColor="text1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  <w:tcPrChange w:id="124" w:author="TAMIRYS SANTOS DA SILVA BECHELLI" w:date="2025-04-13T15:20:00Z">
              <w:tcPr>
                <w:tcW w:w="2835" w:type="dxa"/>
                <w:tcBorders>
                  <w:top w:val="single" w:sz="2" w:space="0" w:color="auto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  <w:tcPrChange w:id="125" w:author="TAMIRYS SANTOS DA SILVA BECHELLI" w:date="2025-04-13T15:20:00Z">
              <w:tcPr>
                <w:tcW w:w="1559" w:type="dxa"/>
                <w:tcBorders>
                  <w:top w:val="single" w:sz="2" w:space="0" w:color="auto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  <w:tcPrChange w:id="126" w:author="TAMIRYS SANTOS DA SILVA BECHELLI" w:date="2025-04-13T15:20:00Z">
              <w:tcPr>
                <w:tcW w:w="1417" w:type="dxa"/>
                <w:tcBorders>
                  <w:top w:val="single" w:sz="2" w:space="0" w:color="auto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  <w:tcPrChange w:id="127" w:author="TAMIRYS SANTOS DA SILVA BECHELLI" w:date="2025-04-13T15:20:00Z">
              <w:tcPr>
                <w:tcW w:w="4467" w:type="dxa"/>
                <w:tcBorders>
                  <w:top w:val="single" w:sz="2" w:space="0" w:color="auto"/>
                  <w:right w:val="single" w:sz="12" w:space="0" w:color="000000" w:themeColor="text1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A8AF1C5" w14:textId="77777777" w:rsidTr="00DE1F06">
        <w:trPr>
          <w:cantSplit/>
          <w:trPrChange w:id="128" w:author="TAMIRYS SANTOS DA SILVA BECHELLI" w:date="2025-04-13T15:20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</w:tcBorders>
            <w:tcPrChange w:id="129" w:author="TAMIRYS SANTOS DA SILVA BECHELLI" w:date="2025-04-13T15:20:00Z">
              <w:tcPr>
                <w:tcW w:w="4390" w:type="dxa"/>
                <w:tcBorders>
                  <w:left w:val="single" w:sz="12" w:space="0" w:color="000000" w:themeColor="text1"/>
                </w:tcBorders>
              </w:tcPr>
            </w:tcPrChange>
          </w:tcPr>
          <w:p w14:paraId="6FBCC2F4" w14:textId="49D5E10E" w:rsidR="007F2131" w:rsidRDefault="008D7785" w:rsidP="0093792B">
            <w:pPr>
              <w:spacing w:after="0"/>
            </w:pPr>
            <w:r>
              <w:t xml:space="preserve">Entrevista na Empresa Ferroviária </w:t>
            </w:r>
          </w:p>
        </w:tc>
        <w:tc>
          <w:tcPr>
            <w:tcW w:w="2832" w:type="dxa"/>
            <w:tcPrChange w:id="130" w:author="TAMIRYS SANTOS DA SILVA BECHELLI" w:date="2025-04-13T15:20:00Z">
              <w:tcPr>
                <w:tcW w:w="2835" w:type="dxa"/>
              </w:tcPr>
            </w:tcPrChange>
          </w:tcPr>
          <w:p w14:paraId="379004DA" w14:textId="2E47463D" w:rsidR="007F2131" w:rsidRDefault="13893BAF" w:rsidP="0093792B">
            <w:pPr>
              <w:spacing w:after="0"/>
            </w:pPr>
            <w:r>
              <w:t xml:space="preserve">Anderson, </w:t>
            </w:r>
            <w:bookmarkStart w:id="131" w:name="_Int_kIUz316t"/>
            <w:proofErr w:type="spellStart"/>
            <w:r>
              <w:t>Genil</w:t>
            </w:r>
            <w:r w:rsidR="238FE9AC">
              <w:t>ton</w:t>
            </w:r>
            <w:bookmarkEnd w:id="131"/>
            <w:proofErr w:type="spellEnd"/>
            <w:r w:rsidR="238FE9AC">
              <w:t xml:space="preserve">, </w:t>
            </w:r>
            <w:proofErr w:type="spellStart"/>
            <w:r w:rsidR="238FE9AC">
              <w:t>Raoni</w:t>
            </w:r>
            <w:proofErr w:type="spellEnd"/>
            <w:r w:rsidR="238FE9AC">
              <w:t xml:space="preserve"> e Rodrigo</w:t>
            </w:r>
          </w:p>
        </w:tc>
        <w:tc>
          <w:tcPr>
            <w:tcW w:w="1557" w:type="dxa"/>
            <w:tcPrChange w:id="132" w:author="TAMIRYS SANTOS DA SILVA BECHELLI" w:date="2025-04-13T15:20:00Z">
              <w:tcPr>
                <w:tcW w:w="1559" w:type="dxa"/>
              </w:tcPr>
            </w:tcPrChange>
          </w:tcPr>
          <w:p w14:paraId="2B16F37E" w14:textId="6E7B96EA" w:rsidR="007F2131" w:rsidRDefault="00BB250E" w:rsidP="0093792B">
            <w:pPr>
              <w:spacing w:after="0"/>
            </w:pPr>
            <w:r>
              <w:t>03/03/2025</w:t>
            </w:r>
          </w:p>
        </w:tc>
        <w:tc>
          <w:tcPr>
            <w:tcW w:w="1417" w:type="dxa"/>
            <w:tcPrChange w:id="133" w:author="TAMIRYS SANTOS DA SILVA BECHELLI" w:date="2025-04-13T15:20:00Z">
              <w:tcPr>
                <w:tcW w:w="1417" w:type="dxa"/>
              </w:tcPr>
            </w:tcPrChange>
          </w:tcPr>
          <w:p w14:paraId="2A87E983" w14:textId="43F30692" w:rsidR="007F2131" w:rsidRDefault="00F302A2" w:rsidP="0093792B">
            <w:pPr>
              <w:spacing w:after="0"/>
            </w:pPr>
            <w:r>
              <w:t>16/03/2025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tcPrChange w:id="134" w:author="TAMIRYS SANTOS DA SILVA BECHELLI" w:date="2025-04-13T15:20:00Z">
              <w:tcPr>
                <w:tcW w:w="4467" w:type="dxa"/>
                <w:tcBorders>
                  <w:right w:val="single" w:sz="12" w:space="0" w:color="000000" w:themeColor="text1"/>
                </w:tcBorders>
              </w:tcPr>
            </w:tcPrChange>
          </w:tcPr>
          <w:p w14:paraId="3B161E08" w14:textId="77777777" w:rsidR="007F2131" w:rsidRDefault="007F2131" w:rsidP="0093792B">
            <w:pPr>
              <w:spacing w:after="0"/>
            </w:pPr>
          </w:p>
        </w:tc>
      </w:tr>
      <w:tr w:rsidR="00153296" w14:paraId="5A785F60" w14:textId="77777777" w:rsidTr="00DE1F0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616F58E" w14:textId="48D9C322" w:rsidR="00153296" w:rsidRDefault="00153296" w:rsidP="00153296">
            <w:pPr>
              <w:spacing w:after="0"/>
            </w:pPr>
            <w:r>
              <w:rPr>
                <w:color w:val="000000" w:themeColor="text1"/>
              </w:rPr>
              <w:t>L</w:t>
            </w:r>
            <w:r w:rsidRPr="00824153">
              <w:rPr>
                <w:color w:val="000000" w:themeColor="text1"/>
              </w:rPr>
              <w:t>ive quinzenal</w:t>
            </w:r>
            <w:r>
              <w:rPr>
                <w:color w:val="000000" w:themeColor="text1"/>
              </w:rPr>
              <w:t xml:space="preserve"> com a Facilitadora</w:t>
            </w:r>
          </w:p>
        </w:tc>
        <w:tc>
          <w:tcPr>
            <w:tcW w:w="2832" w:type="dxa"/>
          </w:tcPr>
          <w:p w14:paraId="09D700DC" w14:textId="61765FEE" w:rsidR="00153296" w:rsidRDefault="00415A3A" w:rsidP="00C93293">
            <w:pPr>
              <w:spacing w:after="0"/>
            </w:pPr>
            <w:r w:rsidRPr="00C93293">
              <w:rPr>
                <w:highlight w:val="green"/>
              </w:rPr>
              <w:t>Anderson</w:t>
            </w:r>
            <w:r w:rsidRPr="00C93293">
              <w:rPr>
                <w:highlight w:val="green"/>
              </w:rPr>
              <w:t xml:space="preserve">, </w:t>
            </w:r>
            <w:r w:rsidRPr="00C93293">
              <w:rPr>
                <w:highlight w:val="green"/>
              </w:rPr>
              <w:t>Cesar</w:t>
            </w:r>
            <w:r w:rsidRPr="00C93293">
              <w:rPr>
                <w:highlight w:val="green"/>
              </w:rPr>
              <w:t xml:space="preserve">, </w:t>
            </w:r>
            <w:proofErr w:type="spellStart"/>
            <w:r w:rsidRPr="00C93293">
              <w:rPr>
                <w:highlight w:val="green"/>
              </w:rPr>
              <w:t>Genilton</w:t>
            </w:r>
            <w:proofErr w:type="spellEnd"/>
            <w:r w:rsidRPr="00C93293">
              <w:rPr>
                <w:highlight w:val="green"/>
              </w:rPr>
              <w:t xml:space="preserve">, </w:t>
            </w:r>
            <w:r w:rsidRPr="00C93293">
              <w:rPr>
                <w:highlight w:val="green"/>
              </w:rPr>
              <w:t>Murilo Gomes Santos</w:t>
            </w:r>
            <w:r w:rsidRPr="00C93293">
              <w:rPr>
                <w:highlight w:val="green"/>
              </w:rPr>
              <w:t xml:space="preserve">, </w:t>
            </w:r>
            <w:r w:rsidRPr="00C93293">
              <w:rPr>
                <w:highlight w:val="green"/>
              </w:rPr>
              <w:t>Rodrigo</w:t>
            </w:r>
            <w:r w:rsidR="00C93293" w:rsidRPr="00C93293">
              <w:rPr>
                <w:highlight w:val="green"/>
              </w:rPr>
              <w:t xml:space="preserve">, </w:t>
            </w:r>
            <w:r w:rsidRPr="00C93293">
              <w:rPr>
                <w:highlight w:val="green"/>
              </w:rPr>
              <w:t>Tamirys</w:t>
            </w:r>
            <w:r w:rsidR="00C93293" w:rsidRPr="00C93293">
              <w:rPr>
                <w:highlight w:val="green"/>
              </w:rPr>
              <w:t xml:space="preserve">, </w:t>
            </w:r>
            <w:r w:rsidRPr="00C93293">
              <w:rPr>
                <w:highlight w:val="green"/>
              </w:rPr>
              <w:t>Wagner Silva</w:t>
            </w:r>
            <w:r>
              <w:rPr>
                <w:highlight w:val="yellow"/>
              </w:rPr>
              <w:br/>
            </w:r>
            <w:r w:rsidR="00153296" w:rsidRPr="00153296">
              <w:rPr>
                <w:highlight w:val="yellow"/>
              </w:rPr>
              <w:t>Quem esteve?</w:t>
            </w:r>
          </w:p>
        </w:tc>
        <w:tc>
          <w:tcPr>
            <w:tcW w:w="1557" w:type="dxa"/>
          </w:tcPr>
          <w:p w14:paraId="1848BB36" w14:textId="0D6B0603" w:rsidR="00153296" w:rsidRDefault="00153296" w:rsidP="00153296">
            <w:pPr>
              <w:spacing w:after="0"/>
            </w:pPr>
            <w:r>
              <w:t>16/02/2023</w:t>
            </w:r>
          </w:p>
        </w:tc>
        <w:tc>
          <w:tcPr>
            <w:tcW w:w="1417" w:type="dxa"/>
          </w:tcPr>
          <w:p w14:paraId="3942BE71" w14:textId="5DD2693F" w:rsidR="00153296" w:rsidRDefault="00153296" w:rsidP="00153296">
            <w:pPr>
              <w:spacing w:after="0"/>
            </w:pPr>
            <w:r>
              <w:t>16/02/2023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90B4E4" w14:textId="6C1C6CA7" w:rsidR="00153296" w:rsidRDefault="00153296" w:rsidP="00153296">
            <w:pPr>
              <w:spacing w:after="0"/>
            </w:pPr>
            <w:r>
              <w:rPr>
                <w:highlight w:val="yellow"/>
              </w:rPr>
              <w:t xml:space="preserve">Inserir </w:t>
            </w:r>
            <w:proofErr w:type="spellStart"/>
            <w:r>
              <w:rPr>
                <w:highlight w:val="yellow"/>
              </w:rPr>
              <w:t>info</w:t>
            </w:r>
            <w:proofErr w:type="spellEnd"/>
            <w:r>
              <w:rPr>
                <w:highlight w:val="yellow"/>
              </w:rPr>
              <w:t xml:space="preserve"> do </w:t>
            </w:r>
            <w:proofErr w:type="spellStart"/>
            <w:r>
              <w:rPr>
                <w:highlight w:val="yellow"/>
              </w:rPr>
              <w:t>Wgner</w:t>
            </w:r>
            <w:proofErr w:type="spellEnd"/>
          </w:p>
        </w:tc>
      </w:tr>
      <w:tr w:rsidR="00153296" w14:paraId="5E2B76F0" w14:textId="77777777" w:rsidTr="00DE1F06">
        <w:trPr>
          <w:cantSplit/>
          <w:ins w:id="135" w:author="TAMIRYS SANTOS DA SILVA BECHELLI" w:date="2025-04-13T15:22:00Z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1D20665" w14:textId="269578D6" w:rsidR="00153296" w:rsidRDefault="00153296" w:rsidP="00153296">
            <w:pPr>
              <w:spacing w:after="0"/>
              <w:rPr>
                <w:ins w:id="136" w:author="TAMIRYS SANTOS DA SILVA BECHELLI" w:date="2025-04-13T15:22:00Z"/>
              </w:rPr>
            </w:pPr>
            <w:ins w:id="137" w:author="Tamy Bechelli" w:date="2025-04-13T15:22:00Z">
              <w:r>
                <w:t xml:space="preserve">Delimitação do tema </w:t>
              </w:r>
            </w:ins>
          </w:p>
        </w:tc>
        <w:tc>
          <w:tcPr>
            <w:tcW w:w="2832" w:type="dxa"/>
          </w:tcPr>
          <w:p w14:paraId="614C3146" w14:textId="4F497798" w:rsidR="00153296" w:rsidRDefault="00153296" w:rsidP="00153296">
            <w:pPr>
              <w:spacing w:after="0"/>
              <w:rPr>
                <w:ins w:id="138" w:author="TAMIRYS SANTOS DA SILVA BECHELLI" w:date="2025-04-13T15:22:00Z"/>
              </w:rPr>
            </w:pPr>
            <w:ins w:id="139" w:author="Tamy Bechelli" w:date="2025-04-13T15:22:00Z">
              <w:r>
                <w:t>Todo o grupo</w:t>
              </w:r>
            </w:ins>
          </w:p>
        </w:tc>
        <w:tc>
          <w:tcPr>
            <w:tcW w:w="1557" w:type="dxa"/>
          </w:tcPr>
          <w:p w14:paraId="430B2970" w14:textId="77777777" w:rsidR="00153296" w:rsidRDefault="00153296" w:rsidP="00153296">
            <w:pPr>
              <w:spacing w:after="0"/>
              <w:rPr>
                <w:ins w:id="140" w:author="TAMIRYS SANTOS DA SILVA BECHELLI" w:date="2025-04-13T15:22:00Z"/>
              </w:rPr>
            </w:pPr>
          </w:p>
        </w:tc>
        <w:tc>
          <w:tcPr>
            <w:tcW w:w="1417" w:type="dxa"/>
          </w:tcPr>
          <w:p w14:paraId="1E4193D1" w14:textId="77777777" w:rsidR="00153296" w:rsidRDefault="00153296" w:rsidP="00153296">
            <w:pPr>
              <w:spacing w:after="0"/>
              <w:rPr>
                <w:ins w:id="141" w:author="TAMIRYS SANTOS DA SILVA BECHELLI" w:date="2025-04-13T15:22:00Z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4D08281" w14:textId="77777777" w:rsidR="00153296" w:rsidRDefault="00153296" w:rsidP="00153296">
            <w:pPr>
              <w:spacing w:after="0"/>
              <w:rPr>
                <w:ins w:id="142" w:author="TAMIRYS SANTOS DA SILVA BECHELLI" w:date="2025-04-13T15:22:00Z"/>
              </w:rPr>
            </w:pPr>
          </w:p>
        </w:tc>
      </w:tr>
      <w:tr w:rsidR="00153296" w:rsidDel="002C08F8" w14:paraId="79CD2AE3" w14:textId="0CFF5741" w:rsidTr="00DE1F06">
        <w:trPr>
          <w:cantSplit/>
          <w:del w:id="143" w:author="TAMIRYS SANTOS DA SILVA BECHELLI" w:date="2025-04-13T15:22:00Z"/>
          <w:trPrChange w:id="144" w:author="TAMIRYS SANTOS DA SILVA BECHELLI" w:date="2025-04-13T15:20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</w:tcBorders>
            <w:tcPrChange w:id="145" w:author="TAMIRYS SANTOS DA SILVA BECHELLI" w:date="2025-04-13T15:20:00Z">
              <w:tcPr>
                <w:tcW w:w="4390" w:type="dxa"/>
                <w:tcBorders>
                  <w:left w:val="single" w:sz="12" w:space="0" w:color="000000" w:themeColor="text1"/>
                </w:tcBorders>
              </w:tcPr>
            </w:tcPrChange>
          </w:tcPr>
          <w:p w14:paraId="1F69FCBE" w14:textId="1FE25C06" w:rsidR="00153296" w:rsidDel="002C08F8" w:rsidRDefault="00153296" w:rsidP="00153296">
            <w:pPr>
              <w:spacing w:after="0"/>
              <w:rPr>
                <w:del w:id="146" w:author="TAMIRYS SANTOS DA SILVA BECHELLI" w:date="2025-04-13T15:22:00Z"/>
              </w:rPr>
            </w:pPr>
            <w:ins w:id="147" w:author="Tamy Bechelli" w:date="2025-04-13T15:22:00Z">
              <w:del w:id="148" w:author="TAMIRYS SANTOS DA SILVA BECHELLI" w:date="2025-04-13T15:22:00Z">
                <w:r w:rsidDel="002C08F8">
                  <w:delText xml:space="preserve">Plano de ação </w:delText>
                </w:r>
              </w:del>
            </w:ins>
          </w:p>
        </w:tc>
        <w:tc>
          <w:tcPr>
            <w:tcW w:w="2832" w:type="dxa"/>
            <w:tcPrChange w:id="149" w:author="TAMIRYS SANTOS DA SILVA BECHELLI" w:date="2025-04-13T15:20:00Z">
              <w:tcPr>
                <w:tcW w:w="2835" w:type="dxa"/>
              </w:tcPr>
            </w:tcPrChange>
          </w:tcPr>
          <w:p w14:paraId="4011C743" w14:textId="3F3646E9" w:rsidR="00153296" w:rsidDel="002C08F8" w:rsidRDefault="00153296" w:rsidP="00153296">
            <w:pPr>
              <w:spacing w:after="0"/>
              <w:rPr>
                <w:del w:id="150" w:author="TAMIRYS SANTOS DA SILVA BECHELLI" w:date="2025-04-13T15:22:00Z"/>
              </w:rPr>
            </w:pPr>
            <w:ins w:id="151" w:author="Tamy Bechelli" w:date="2025-04-13T15:22:00Z">
              <w:del w:id="152" w:author="TAMIRYS SANTOS DA SILVA BECHELLI" w:date="2025-04-13T15:22:00Z">
                <w:r w:rsidDel="002C08F8">
                  <w:delText>Todo o grupo</w:delText>
                </w:r>
              </w:del>
            </w:ins>
          </w:p>
        </w:tc>
        <w:tc>
          <w:tcPr>
            <w:tcW w:w="1557" w:type="dxa"/>
            <w:tcPrChange w:id="153" w:author="TAMIRYS SANTOS DA SILVA BECHELLI" w:date="2025-04-13T15:20:00Z">
              <w:tcPr>
                <w:tcW w:w="1559" w:type="dxa"/>
              </w:tcPr>
            </w:tcPrChange>
          </w:tcPr>
          <w:p w14:paraId="05161EB3" w14:textId="204B2659" w:rsidR="00153296" w:rsidDel="002C08F8" w:rsidRDefault="00153296" w:rsidP="00153296">
            <w:pPr>
              <w:spacing w:after="0"/>
              <w:rPr>
                <w:del w:id="154" w:author="TAMIRYS SANTOS DA SILVA BECHELLI" w:date="2025-04-13T15:22:00Z"/>
              </w:rPr>
            </w:pPr>
          </w:p>
        </w:tc>
        <w:tc>
          <w:tcPr>
            <w:tcW w:w="1417" w:type="dxa"/>
            <w:tcPrChange w:id="155" w:author="TAMIRYS SANTOS DA SILVA BECHELLI" w:date="2025-04-13T15:20:00Z">
              <w:tcPr>
                <w:tcW w:w="1417" w:type="dxa"/>
              </w:tcPr>
            </w:tcPrChange>
          </w:tcPr>
          <w:p w14:paraId="3CA465D6" w14:textId="7E0AE5AB" w:rsidR="00153296" w:rsidDel="002C08F8" w:rsidRDefault="00153296" w:rsidP="00153296">
            <w:pPr>
              <w:spacing w:after="0"/>
              <w:rPr>
                <w:del w:id="156" w:author="TAMIRYS SANTOS DA SILVA BECHELLI" w:date="2025-04-13T15:22:00Z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tcPrChange w:id="157" w:author="TAMIRYS SANTOS DA SILVA BECHELLI" w:date="2025-04-13T15:20:00Z">
              <w:tcPr>
                <w:tcW w:w="4467" w:type="dxa"/>
                <w:tcBorders>
                  <w:right w:val="single" w:sz="12" w:space="0" w:color="000000" w:themeColor="text1"/>
                </w:tcBorders>
              </w:tcPr>
            </w:tcPrChange>
          </w:tcPr>
          <w:p w14:paraId="09E38E0C" w14:textId="0319B9F3" w:rsidR="00153296" w:rsidDel="002C08F8" w:rsidRDefault="00153296" w:rsidP="00153296">
            <w:pPr>
              <w:spacing w:after="0"/>
              <w:rPr>
                <w:del w:id="158" w:author="TAMIRYS SANTOS DA SILVA BECHELLI" w:date="2025-04-13T15:22:00Z"/>
              </w:rPr>
            </w:pPr>
          </w:p>
        </w:tc>
      </w:tr>
      <w:tr w:rsidR="00153296" w14:paraId="332DCCEB" w14:textId="77777777" w:rsidTr="00DE1F06">
        <w:trPr>
          <w:cantSplit/>
          <w:trPrChange w:id="159" w:author="TAMIRYS SANTOS DA SILVA BECHELLI" w:date="2025-04-13T15:20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tcPrChange w:id="160" w:author="TAMIRYS SANTOS DA SILVA BECHELLI" w:date="2025-04-13T15:20:00Z">
              <w:tcPr>
                <w:tcW w:w="4390" w:type="dxa"/>
                <w:tcBorders>
                  <w:left w:val="single" w:sz="12" w:space="0" w:color="000000" w:themeColor="text1"/>
                </w:tcBorders>
              </w:tcPr>
            </w:tcPrChange>
          </w:tcPr>
          <w:p w14:paraId="4EF34013" w14:textId="0B282150" w:rsidR="00153296" w:rsidRDefault="00153296" w:rsidP="00153296">
            <w:pPr>
              <w:spacing w:after="0"/>
            </w:pPr>
            <w:ins w:id="161" w:author="Tamy Bechelli" w:date="2025-04-13T15:20:00Z">
              <w:r>
                <w:t xml:space="preserve">Plano de ação </w:t>
              </w:r>
            </w:ins>
            <w:del w:id="162" w:author="Tamy Bechelli" w:date="2025-04-13T15:20:00Z">
              <w:r w:rsidDel="00325496">
                <w:delText xml:space="preserve">Delimitação do tema </w:delText>
              </w:r>
            </w:del>
          </w:p>
        </w:tc>
        <w:tc>
          <w:tcPr>
            <w:tcW w:w="2832" w:type="dxa"/>
            <w:tcBorders>
              <w:bottom w:val="single" w:sz="12" w:space="0" w:color="000000" w:themeColor="text1"/>
            </w:tcBorders>
            <w:tcPrChange w:id="163" w:author="TAMIRYS SANTOS DA SILVA BECHELLI" w:date="2025-04-13T15:20:00Z">
              <w:tcPr>
                <w:tcW w:w="2835" w:type="dxa"/>
              </w:tcPr>
            </w:tcPrChange>
          </w:tcPr>
          <w:p w14:paraId="64EDEB3F" w14:textId="1D92A081" w:rsidR="00153296" w:rsidRDefault="00153296" w:rsidP="00153296">
            <w:pPr>
              <w:spacing w:after="0"/>
            </w:pPr>
            <w:ins w:id="164" w:author="Tamy Bechelli" w:date="2025-04-13T15:20:00Z">
              <w:r>
                <w:t>Todo o grupo</w:t>
              </w:r>
            </w:ins>
            <w:del w:id="165" w:author="Tamy Bechelli" w:date="2025-04-13T15:20:00Z">
              <w:r w:rsidDel="00325496">
                <w:delText>Todo o grupo</w:delText>
              </w:r>
            </w:del>
          </w:p>
        </w:tc>
        <w:tc>
          <w:tcPr>
            <w:tcW w:w="1557" w:type="dxa"/>
            <w:tcBorders>
              <w:bottom w:val="single" w:sz="12" w:space="0" w:color="000000" w:themeColor="text1"/>
            </w:tcBorders>
            <w:tcPrChange w:id="166" w:author="TAMIRYS SANTOS DA SILVA BECHELLI" w:date="2025-04-13T15:20:00Z">
              <w:tcPr>
                <w:tcW w:w="1559" w:type="dxa"/>
              </w:tcPr>
            </w:tcPrChange>
          </w:tcPr>
          <w:p w14:paraId="1666C1A1" w14:textId="314C41A4" w:rsidR="00153296" w:rsidRDefault="00153296" w:rsidP="00153296">
            <w:pPr>
              <w:spacing w:after="0"/>
            </w:pPr>
            <w:r>
              <w:t>03/03/2025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  <w:tcPrChange w:id="167" w:author="TAMIRYS SANTOS DA SILVA BECHELLI" w:date="2025-04-13T15:20:00Z">
              <w:tcPr>
                <w:tcW w:w="1417" w:type="dxa"/>
              </w:tcPr>
            </w:tcPrChange>
          </w:tcPr>
          <w:p w14:paraId="7F1F0CFC" w14:textId="031EDACF" w:rsidR="00153296" w:rsidRDefault="00153296" w:rsidP="00153296">
            <w:pPr>
              <w:spacing w:after="0"/>
            </w:pPr>
            <w:r>
              <w:t>16/03/2025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tcPrChange w:id="168" w:author="TAMIRYS SANTOS DA SILVA BECHELLI" w:date="2025-04-13T15:20:00Z">
              <w:tcPr>
                <w:tcW w:w="4467" w:type="dxa"/>
                <w:tcBorders>
                  <w:right w:val="single" w:sz="12" w:space="0" w:color="000000" w:themeColor="text1"/>
                </w:tcBorders>
              </w:tcPr>
            </w:tcPrChange>
          </w:tcPr>
          <w:p w14:paraId="65421508" w14:textId="77777777" w:rsidR="00153296" w:rsidRDefault="00153296" w:rsidP="00153296">
            <w:pPr>
              <w:spacing w:after="0"/>
            </w:pPr>
          </w:p>
        </w:tc>
      </w:tr>
      <w:tr w:rsidR="00153296" w:rsidDel="002C08F8" w14:paraId="45B3C05B" w14:textId="31A901FC" w:rsidTr="00DE1F06">
        <w:trPr>
          <w:cantSplit/>
          <w:del w:id="169" w:author="TAMIRYS SANTOS DA SILVA BECHELLI" w:date="2025-04-13T15:23:00Z"/>
          <w:trPrChange w:id="170" w:author="TAMIRYS SANTOS DA SILVA BECHELLI" w:date="2025-04-13T15:20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tcPrChange w:id="171" w:author="TAMIRYS SANTOS DA SILVA BECHELLI" w:date="2025-04-13T15:20:00Z">
              <w:tcPr>
                <w:tcW w:w="4390" w:type="dxa"/>
                <w:tcBorders>
                  <w:left w:val="single" w:sz="12" w:space="0" w:color="000000" w:themeColor="text1"/>
                </w:tcBorders>
              </w:tcPr>
            </w:tcPrChange>
          </w:tcPr>
          <w:p w14:paraId="7F1B1441" w14:textId="65E4EBD7" w:rsidR="00153296" w:rsidDel="002C08F8" w:rsidRDefault="00153296" w:rsidP="00153296">
            <w:pPr>
              <w:spacing w:after="0"/>
              <w:rPr>
                <w:del w:id="172" w:author="TAMIRYS SANTOS DA SILVA BECHELLI" w:date="2025-04-13T15:23:00Z"/>
              </w:rPr>
            </w:pPr>
            <w:ins w:id="173" w:author="Tamy Bechelli" w:date="2025-04-13T15:20:00Z">
              <w:del w:id="174" w:author="TAMIRYS SANTOS DA SILVA BECHELLI" w:date="2025-04-13T15:23:00Z">
                <w:r w:rsidDel="002C08F8">
                  <w:delText xml:space="preserve">Plano de ação </w:delText>
                </w:r>
              </w:del>
            </w:ins>
          </w:p>
        </w:tc>
        <w:tc>
          <w:tcPr>
            <w:tcW w:w="2832" w:type="dxa"/>
            <w:tcBorders>
              <w:bottom w:val="single" w:sz="12" w:space="0" w:color="000000" w:themeColor="text1"/>
            </w:tcBorders>
            <w:tcPrChange w:id="175" w:author="TAMIRYS SANTOS DA SILVA BECHELLI" w:date="2025-04-13T15:20:00Z">
              <w:tcPr>
                <w:tcW w:w="2835" w:type="dxa"/>
              </w:tcPr>
            </w:tcPrChange>
          </w:tcPr>
          <w:p w14:paraId="4CE50D5B" w14:textId="060C1AA7" w:rsidR="00153296" w:rsidDel="002C08F8" w:rsidRDefault="00153296" w:rsidP="00153296">
            <w:pPr>
              <w:spacing w:after="0"/>
              <w:rPr>
                <w:del w:id="176" w:author="TAMIRYS SANTOS DA SILVA BECHELLI" w:date="2025-04-13T15:23:00Z"/>
              </w:rPr>
            </w:pPr>
            <w:ins w:id="177" w:author="Tamy Bechelli" w:date="2025-04-13T15:20:00Z">
              <w:del w:id="178" w:author="TAMIRYS SANTOS DA SILVA BECHELLI" w:date="2025-04-13T15:23:00Z">
                <w:r w:rsidDel="002C08F8">
                  <w:delText>Todo o grupo</w:delText>
                </w:r>
              </w:del>
            </w:ins>
          </w:p>
        </w:tc>
        <w:tc>
          <w:tcPr>
            <w:tcW w:w="1557" w:type="dxa"/>
            <w:tcBorders>
              <w:bottom w:val="single" w:sz="12" w:space="0" w:color="000000" w:themeColor="text1"/>
            </w:tcBorders>
            <w:tcPrChange w:id="179" w:author="TAMIRYS SANTOS DA SILVA BECHELLI" w:date="2025-04-13T15:20:00Z">
              <w:tcPr>
                <w:tcW w:w="1559" w:type="dxa"/>
              </w:tcPr>
            </w:tcPrChange>
          </w:tcPr>
          <w:p w14:paraId="0A3E2CC3" w14:textId="19673896" w:rsidR="00153296" w:rsidDel="002C08F8" w:rsidRDefault="00153296" w:rsidP="00153296">
            <w:pPr>
              <w:spacing w:after="0"/>
              <w:rPr>
                <w:del w:id="180" w:author="TAMIRYS SANTOS DA SILVA BECHELLI" w:date="2025-04-13T15:23:00Z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  <w:tcPrChange w:id="181" w:author="TAMIRYS SANTOS DA SILVA BECHELLI" w:date="2025-04-13T15:20:00Z">
              <w:tcPr>
                <w:tcW w:w="1417" w:type="dxa"/>
              </w:tcPr>
            </w:tcPrChange>
          </w:tcPr>
          <w:p w14:paraId="0E47DA02" w14:textId="27F283A6" w:rsidR="00153296" w:rsidDel="002C08F8" w:rsidRDefault="00153296" w:rsidP="00153296">
            <w:pPr>
              <w:spacing w:after="0"/>
              <w:rPr>
                <w:del w:id="182" w:author="TAMIRYS SANTOS DA SILVA BECHELLI" w:date="2025-04-13T15:23:00Z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tcPrChange w:id="183" w:author="TAMIRYS SANTOS DA SILVA BECHELLI" w:date="2025-04-13T15:20:00Z">
              <w:tcPr>
                <w:tcW w:w="4467" w:type="dxa"/>
                <w:tcBorders>
                  <w:right w:val="single" w:sz="12" w:space="0" w:color="000000" w:themeColor="text1"/>
                </w:tcBorders>
              </w:tcPr>
            </w:tcPrChange>
          </w:tcPr>
          <w:p w14:paraId="758335CC" w14:textId="1DB130C7" w:rsidR="00153296" w:rsidDel="002C08F8" w:rsidRDefault="00153296" w:rsidP="00153296">
            <w:pPr>
              <w:spacing w:after="0"/>
              <w:rPr>
                <w:del w:id="184" w:author="TAMIRYS SANTOS DA SILVA BECHELLI" w:date="2025-04-13T15:23:00Z"/>
              </w:rPr>
            </w:pPr>
          </w:p>
        </w:tc>
      </w:tr>
      <w:tr w:rsidR="00153296" w:rsidDel="00DE1F06" w14:paraId="0BEE49DF" w14:textId="26E4B7E3" w:rsidTr="00DE1F06">
        <w:trPr>
          <w:cantSplit/>
          <w:del w:id="185" w:author="TAMIRYS SANTOS DA SILVA BECHELLI" w:date="2025-04-13T15:20:00Z"/>
          <w:trPrChange w:id="186" w:author="TAMIRYS SANTOS DA SILVA BECHELLI" w:date="2025-04-13T15:20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tcPrChange w:id="187" w:author="TAMIRYS SANTOS DA SILVA BECHELLI" w:date="2025-04-13T15:20:00Z">
              <w:tcPr>
                <w:tcW w:w="4390" w:type="dxa"/>
                <w:tcBorders>
                  <w:left w:val="single" w:sz="12" w:space="0" w:color="000000" w:themeColor="text1"/>
                  <w:bottom w:val="single" w:sz="12" w:space="0" w:color="000000" w:themeColor="text1"/>
                </w:tcBorders>
              </w:tcPr>
            </w:tcPrChange>
          </w:tcPr>
          <w:p w14:paraId="1BE7369B" w14:textId="6BAAC874" w:rsidR="00153296" w:rsidDel="00DE1F06" w:rsidRDefault="00153296" w:rsidP="00153296">
            <w:pPr>
              <w:spacing w:after="0"/>
              <w:rPr>
                <w:del w:id="188" w:author="TAMIRYS SANTOS DA SILVA BECHELLI" w:date="2025-04-13T15:20:00Z"/>
              </w:rPr>
            </w:pPr>
            <w:del w:id="189" w:author="TAMIRYS SANTOS DA SILVA BECHELLI" w:date="2025-04-13T15:20:00Z">
              <w:r w:rsidDel="00DE1F06">
                <w:delText xml:space="preserve">Plano de ação </w:delText>
              </w:r>
            </w:del>
          </w:p>
        </w:tc>
        <w:tc>
          <w:tcPr>
            <w:tcW w:w="2832" w:type="dxa"/>
            <w:tcBorders>
              <w:bottom w:val="single" w:sz="12" w:space="0" w:color="000000" w:themeColor="text1"/>
            </w:tcBorders>
            <w:tcPrChange w:id="190" w:author="TAMIRYS SANTOS DA SILVA BECHELLI" w:date="2025-04-13T15:20:00Z">
              <w:tcPr>
                <w:tcW w:w="2835" w:type="dxa"/>
                <w:tcBorders>
                  <w:bottom w:val="single" w:sz="12" w:space="0" w:color="000000" w:themeColor="text1"/>
                </w:tcBorders>
              </w:tcPr>
            </w:tcPrChange>
          </w:tcPr>
          <w:p w14:paraId="1026A018" w14:textId="4B976482" w:rsidR="00153296" w:rsidDel="00DE1F06" w:rsidRDefault="00153296" w:rsidP="00153296">
            <w:pPr>
              <w:spacing w:after="0"/>
              <w:rPr>
                <w:del w:id="191" w:author="TAMIRYS SANTOS DA SILVA BECHELLI" w:date="2025-04-13T15:20:00Z"/>
              </w:rPr>
            </w:pPr>
            <w:del w:id="192" w:author="TAMIRYS SANTOS DA SILVA BECHELLI" w:date="2025-04-13T15:20:00Z">
              <w:r w:rsidDel="00DE1F06">
                <w:delText>Todo o grupo</w:delText>
              </w:r>
            </w:del>
          </w:p>
        </w:tc>
        <w:tc>
          <w:tcPr>
            <w:tcW w:w="1557" w:type="dxa"/>
            <w:tcBorders>
              <w:bottom w:val="single" w:sz="12" w:space="0" w:color="000000" w:themeColor="text1"/>
            </w:tcBorders>
            <w:tcPrChange w:id="193" w:author="TAMIRYS SANTOS DA SILVA BECHELLI" w:date="2025-04-13T15:20:00Z">
              <w:tcPr>
                <w:tcW w:w="1559" w:type="dxa"/>
                <w:tcBorders>
                  <w:bottom w:val="single" w:sz="12" w:space="0" w:color="000000" w:themeColor="text1"/>
                </w:tcBorders>
              </w:tcPr>
            </w:tcPrChange>
          </w:tcPr>
          <w:p w14:paraId="34D86CA5" w14:textId="09F7BD60" w:rsidR="00153296" w:rsidDel="00DE1F06" w:rsidRDefault="00153296" w:rsidP="00153296">
            <w:pPr>
              <w:spacing w:after="0"/>
              <w:rPr>
                <w:del w:id="194" w:author="TAMIRYS SANTOS DA SILVA BECHELLI" w:date="2025-04-13T15:20:00Z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  <w:tcPrChange w:id="195" w:author="TAMIRYS SANTOS DA SILVA BECHELLI" w:date="2025-04-13T15:20:00Z">
              <w:tcPr>
                <w:tcW w:w="1417" w:type="dxa"/>
                <w:tcBorders>
                  <w:bottom w:val="single" w:sz="12" w:space="0" w:color="000000" w:themeColor="text1"/>
                </w:tcBorders>
              </w:tcPr>
            </w:tcPrChange>
          </w:tcPr>
          <w:p w14:paraId="6DCCCB0F" w14:textId="0028BFCE" w:rsidR="00153296" w:rsidDel="00DE1F06" w:rsidRDefault="00153296" w:rsidP="00153296">
            <w:pPr>
              <w:spacing w:after="0"/>
              <w:rPr>
                <w:del w:id="196" w:author="TAMIRYS SANTOS DA SILVA BECHELLI" w:date="2025-04-13T15:20:00Z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tcPrChange w:id="197" w:author="TAMIRYS SANTOS DA SILVA BECHELLI" w:date="2025-04-13T15:20:00Z">
              <w:tcPr>
                <w:tcW w:w="4467" w:type="dxa"/>
                <w:tcBorders>
                  <w:bottom w:val="single" w:sz="12" w:space="0" w:color="000000" w:themeColor="text1"/>
                  <w:right w:val="single" w:sz="12" w:space="0" w:color="000000" w:themeColor="text1"/>
                </w:tcBorders>
              </w:tcPr>
            </w:tcPrChange>
          </w:tcPr>
          <w:p w14:paraId="6496E579" w14:textId="3652F098" w:rsidR="00153296" w:rsidDel="00DE1F06" w:rsidRDefault="00153296" w:rsidP="00153296">
            <w:pPr>
              <w:spacing w:after="0"/>
              <w:rPr>
                <w:del w:id="198" w:author="TAMIRYS SANTOS DA SILVA BECHELLI" w:date="2025-04-13T15:20:00Z"/>
              </w:rPr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  <w:tblPrChange w:id="199" w:author="TAMIRYS SANTOS DA SILVA BECHELLI" w:date="2025-04-13T15:25:00Z">
          <w:tblPr>
            <w:tblStyle w:val="Tabelacomgrade"/>
            <w:tblW w:w="0" w:type="auto"/>
            <w:tblCellMar>
              <w:top w:w="57" w:type="dxa"/>
              <w:bottom w:w="57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382"/>
        <w:gridCol w:w="2832"/>
        <w:gridCol w:w="1557"/>
        <w:gridCol w:w="1417"/>
        <w:gridCol w:w="4460"/>
        <w:tblGridChange w:id="200">
          <w:tblGrid>
            <w:gridCol w:w="4382"/>
            <w:gridCol w:w="2832"/>
            <w:gridCol w:w="1557"/>
            <w:gridCol w:w="1417"/>
            <w:gridCol w:w="4460"/>
          </w:tblGrid>
        </w:tblGridChange>
      </w:tblGrid>
      <w:tr w:rsidR="007F2131" w14:paraId="1397168A" w14:textId="77777777" w:rsidTr="0069561D">
        <w:trPr>
          <w:cantSplit/>
          <w:trHeight w:val="15"/>
          <w:tblHeader/>
          <w:trPrChange w:id="201" w:author="TAMIRYS SANTOS DA SILVA BECHELLI" w:date="2025-04-13T15:25:00Z">
            <w:trPr>
              <w:cantSplit/>
              <w:trHeight w:val="15"/>
              <w:tblHeader/>
            </w:trPr>
          </w:trPrChange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  <w:tcPrChange w:id="202" w:author="TAMIRYS SANTOS DA SILVA BECHELLI" w:date="2025-04-13T15:25:00Z">
              <w:tcPr>
                <w:tcW w:w="14668" w:type="dxa"/>
                <w:gridSpan w:val="5"/>
                <w:tcBorders>
                  <w:top w:val="single" w:sz="12" w:space="0" w:color="000000" w:themeColor="text1"/>
                  <w:left w:val="single" w:sz="12" w:space="0" w:color="000000" w:themeColor="text1"/>
                  <w:bottom w:val="single" w:sz="2" w:space="0" w:color="auto"/>
                  <w:right w:val="single" w:sz="12" w:space="0" w:color="000000" w:themeColor="text1"/>
                </w:tcBorders>
                <w:shd w:val="clear" w:color="auto" w:fill="D9D9D9" w:themeFill="background1" w:themeFillShade="D9"/>
                <w:tcMar>
                  <w:top w:w="113" w:type="dxa"/>
                  <w:bottom w:w="113" w:type="dxa"/>
                </w:tcMar>
              </w:tcPr>
            </w:tcPrChange>
          </w:tcPr>
          <w:p w14:paraId="0759E938" w14:textId="38BC0515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  <w:r w:rsidR="00584C8D">
              <w:rPr>
                <w:b/>
                <w:bCs/>
                <w:sz w:val="28"/>
                <w:szCs w:val="28"/>
              </w:rPr>
              <w:t xml:space="preserve"> </w:t>
            </w:r>
            <w:r w:rsidR="006A000E">
              <w:rPr>
                <w:b/>
                <w:bCs/>
                <w:sz w:val="28"/>
                <w:szCs w:val="28"/>
                <w:highlight w:val="yellow"/>
              </w:rPr>
              <w:t>17</w:t>
            </w:r>
            <w:r w:rsidR="00584C8D" w:rsidRPr="00073A3E">
              <w:rPr>
                <w:b/>
                <w:bCs/>
                <w:sz w:val="28"/>
                <w:szCs w:val="28"/>
                <w:highlight w:val="yellow"/>
              </w:rPr>
              <w:t xml:space="preserve">/03/2025 a </w:t>
            </w:r>
            <w:r w:rsidR="006A000E">
              <w:rPr>
                <w:b/>
                <w:bCs/>
                <w:sz w:val="28"/>
                <w:szCs w:val="28"/>
                <w:highlight w:val="yellow"/>
              </w:rPr>
              <w:t>30</w:t>
            </w:r>
            <w:r w:rsidR="00584C8D" w:rsidRPr="00073A3E">
              <w:rPr>
                <w:b/>
                <w:bCs/>
                <w:sz w:val="28"/>
                <w:szCs w:val="28"/>
                <w:highlight w:val="yellow"/>
              </w:rPr>
              <w:t>/03/2025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69561D">
        <w:trPr>
          <w:cantSplit/>
          <w:trHeight w:val="154"/>
          <w:tblHeader/>
          <w:trPrChange w:id="203" w:author="TAMIRYS SANTOS DA SILVA BECHELLI" w:date="2025-04-13T15:25:00Z">
            <w:trPr>
              <w:cantSplit/>
              <w:trHeight w:val="154"/>
              <w:tblHeader/>
            </w:trPr>
          </w:trPrChange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  <w:tcPrChange w:id="204" w:author="TAMIRYS SANTOS DA SILVA BECHELLI" w:date="2025-04-13T15:25:00Z">
              <w:tcPr>
                <w:tcW w:w="4390" w:type="dxa"/>
                <w:tcBorders>
                  <w:top w:val="single" w:sz="2" w:space="0" w:color="auto"/>
                  <w:left w:val="single" w:sz="12" w:space="0" w:color="000000" w:themeColor="text1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  <w:tcPrChange w:id="205" w:author="TAMIRYS SANTOS DA SILVA BECHELLI" w:date="2025-04-13T15:25:00Z">
              <w:tcPr>
                <w:tcW w:w="2835" w:type="dxa"/>
                <w:tcBorders>
                  <w:top w:val="single" w:sz="2" w:space="0" w:color="auto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  <w:tcPrChange w:id="206" w:author="TAMIRYS SANTOS DA SILVA BECHELLI" w:date="2025-04-13T15:25:00Z">
              <w:tcPr>
                <w:tcW w:w="1559" w:type="dxa"/>
                <w:tcBorders>
                  <w:top w:val="single" w:sz="2" w:space="0" w:color="auto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  <w:tcPrChange w:id="207" w:author="TAMIRYS SANTOS DA SILVA BECHELLI" w:date="2025-04-13T15:25:00Z">
              <w:tcPr>
                <w:tcW w:w="1417" w:type="dxa"/>
                <w:tcBorders>
                  <w:top w:val="single" w:sz="2" w:space="0" w:color="auto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  <w:tcPrChange w:id="208" w:author="TAMIRYS SANTOS DA SILVA BECHELLI" w:date="2025-04-13T15:25:00Z">
              <w:tcPr>
                <w:tcW w:w="4467" w:type="dxa"/>
                <w:tcBorders>
                  <w:top w:val="single" w:sz="2" w:space="0" w:color="auto"/>
                  <w:right w:val="single" w:sz="12" w:space="0" w:color="000000" w:themeColor="text1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69561D">
        <w:trPr>
          <w:cantSplit/>
          <w:trPrChange w:id="209" w:author="TAMIRYS SANTOS DA SILVA BECHELLI" w:date="2025-04-13T15:25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</w:tcBorders>
            <w:tcPrChange w:id="210" w:author="TAMIRYS SANTOS DA SILVA BECHELLI" w:date="2025-04-13T15:25:00Z">
              <w:tcPr>
                <w:tcW w:w="4390" w:type="dxa"/>
                <w:tcBorders>
                  <w:left w:val="single" w:sz="12" w:space="0" w:color="000000" w:themeColor="text1"/>
                </w:tcBorders>
              </w:tcPr>
            </w:tcPrChange>
          </w:tcPr>
          <w:p w14:paraId="54D6D55E" w14:textId="63BAF89D" w:rsidR="007F2131" w:rsidRDefault="238FE9AC" w:rsidP="0093792B">
            <w:pPr>
              <w:spacing w:after="0"/>
            </w:pPr>
            <w:r>
              <w:t xml:space="preserve">Definição do </w:t>
            </w:r>
            <w:r w:rsidR="546B4DF0">
              <w:t>título</w:t>
            </w:r>
            <w:r>
              <w:t xml:space="preserve"> do trabalho </w:t>
            </w:r>
          </w:p>
        </w:tc>
        <w:tc>
          <w:tcPr>
            <w:tcW w:w="2832" w:type="dxa"/>
            <w:tcPrChange w:id="211" w:author="TAMIRYS SANTOS DA SILVA BECHELLI" w:date="2025-04-13T15:25:00Z">
              <w:tcPr>
                <w:tcW w:w="2835" w:type="dxa"/>
              </w:tcPr>
            </w:tcPrChange>
          </w:tcPr>
          <w:p w14:paraId="50C44EBD" w14:textId="4DC486C7" w:rsidR="007F2131" w:rsidRDefault="00FF48BE" w:rsidP="0093792B">
            <w:pPr>
              <w:spacing w:after="0"/>
            </w:pPr>
            <w:r>
              <w:t>Todo o grupo</w:t>
            </w:r>
          </w:p>
        </w:tc>
        <w:tc>
          <w:tcPr>
            <w:tcW w:w="1557" w:type="dxa"/>
            <w:tcPrChange w:id="212" w:author="TAMIRYS SANTOS DA SILVA BECHELLI" w:date="2025-04-13T15:25:00Z">
              <w:tcPr>
                <w:tcW w:w="1559" w:type="dxa"/>
              </w:tcPr>
            </w:tcPrChange>
          </w:tcPr>
          <w:p w14:paraId="160D8F7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PrChange w:id="213" w:author="TAMIRYS SANTOS DA SILVA BECHELLI" w:date="2025-04-13T15:25:00Z">
              <w:tcPr>
                <w:tcW w:w="1417" w:type="dxa"/>
              </w:tcPr>
            </w:tcPrChange>
          </w:tcPr>
          <w:p w14:paraId="214583CD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tcPrChange w:id="214" w:author="TAMIRYS SANTOS DA SILVA BECHELLI" w:date="2025-04-13T15:25:00Z">
              <w:tcPr>
                <w:tcW w:w="4467" w:type="dxa"/>
                <w:tcBorders>
                  <w:right w:val="single" w:sz="12" w:space="0" w:color="000000" w:themeColor="text1"/>
                </w:tcBorders>
              </w:tcPr>
            </w:tcPrChange>
          </w:tcPr>
          <w:p w14:paraId="02DE1276" w14:textId="77777777" w:rsidR="007F2131" w:rsidRDefault="007F2131" w:rsidP="0093792B">
            <w:pPr>
              <w:spacing w:after="0"/>
            </w:pPr>
          </w:p>
        </w:tc>
      </w:tr>
      <w:tr w:rsidR="00A11FC1" w14:paraId="25AE4573" w14:textId="77777777" w:rsidTr="0069561D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60AC4A5" w14:textId="4A5A5704" w:rsidR="00A11FC1" w:rsidRDefault="00A11FC1" w:rsidP="00A11FC1">
            <w:pPr>
              <w:spacing w:after="0"/>
            </w:pPr>
            <w:r>
              <w:rPr>
                <w:color w:val="000000" w:themeColor="text1"/>
              </w:rPr>
              <w:t>L</w:t>
            </w:r>
            <w:r w:rsidRPr="00824153">
              <w:rPr>
                <w:color w:val="000000" w:themeColor="text1"/>
              </w:rPr>
              <w:t>ive quinzenal</w:t>
            </w:r>
            <w:r>
              <w:rPr>
                <w:color w:val="000000" w:themeColor="text1"/>
              </w:rPr>
              <w:t xml:space="preserve"> com a Facilitadora</w:t>
            </w:r>
          </w:p>
        </w:tc>
        <w:tc>
          <w:tcPr>
            <w:tcW w:w="2832" w:type="dxa"/>
          </w:tcPr>
          <w:p w14:paraId="3626B25A" w14:textId="06C90262" w:rsidR="00A11FC1" w:rsidRDefault="00A11FC1" w:rsidP="00A11FC1">
            <w:pPr>
              <w:spacing w:after="0"/>
            </w:pPr>
            <w:r w:rsidRPr="00C93293">
              <w:rPr>
                <w:highlight w:val="green"/>
              </w:rPr>
              <w:t xml:space="preserve">Anderson, Cesar, </w:t>
            </w:r>
            <w:proofErr w:type="spellStart"/>
            <w:r w:rsidRPr="00C93293">
              <w:rPr>
                <w:highlight w:val="green"/>
              </w:rPr>
              <w:t>Genilton</w:t>
            </w:r>
            <w:proofErr w:type="spellEnd"/>
            <w:r w:rsidRPr="00C93293">
              <w:rPr>
                <w:highlight w:val="green"/>
              </w:rPr>
              <w:t>, Murilo Gomes Santos, Rodrigo, Tamirys, Wagner Silva</w:t>
            </w:r>
            <w:r>
              <w:rPr>
                <w:highlight w:val="yellow"/>
              </w:rPr>
              <w:br/>
            </w:r>
            <w:r w:rsidRPr="00153296">
              <w:rPr>
                <w:highlight w:val="yellow"/>
              </w:rPr>
              <w:t>Quem esteve?</w:t>
            </w:r>
          </w:p>
        </w:tc>
        <w:tc>
          <w:tcPr>
            <w:tcW w:w="1557" w:type="dxa"/>
          </w:tcPr>
          <w:p w14:paraId="0594FA52" w14:textId="5CB964FB" w:rsidR="00A11FC1" w:rsidRDefault="000D329A" w:rsidP="00A11FC1">
            <w:pPr>
              <w:spacing w:after="0"/>
            </w:pPr>
            <w:r>
              <w:t>26/03/2025</w:t>
            </w:r>
          </w:p>
        </w:tc>
        <w:tc>
          <w:tcPr>
            <w:tcW w:w="1417" w:type="dxa"/>
          </w:tcPr>
          <w:p w14:paraId="3F53C42D" w14:textId="444A86D4" w:rsidR="00A11FC1" w:rsidRDefault="000D329A" w:rsidP="00A11FC1">
            <w:pPr>
              <w:spacing w:after="0"/>
            </w:pPr>
            <w:r>
              <w:t>26/03/2025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B99C885" w14:textId="71C79692" w:rsidR="00A11FC1" w:rsidRDefault="00A11FC1" w:rsidP="00A11FC1">
            <w:pPr>
              <w:spacing w:after="0"/>
            </w:pPr>
          </w:p>
        </w:tc>
      </w:tr>
      <w:tr w:rsidR="00A11FC1" w:rsidDel="0069561D" w14:paraId="221E81B5" w14:textId="5FC4662F" w:rsidTr="0069561D">
        <w:trPr>
          <w:cantSplit/>
          <w:del w:id="215" w:author="TAMIRYS SANTOS DA SILVA BECHELLI" w:date="2025-04-13T15:25:00Z"/>
          <w:trPrChange w:id="216" w:author="TAMIRYS SANTOS DA SILVA BECHELLI" w:date="2025-04-13T15:25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</w:tcBorders>
            <w:tcPrChange w:id="217" w:author="TAMIRYS SANTOS DA SILVA BECHELLI" w:date="2025-04-13T15:25:00Z">
              <w:tcPr>
                <w:tcW w:w="4390" w:type="dxa"/>
                <w:tcBorders>
                  <w:left w:val="single" w:sz="12" w:space="0" w:color="000000" w:themeColor="text1"/>
                </w:tcBorders>
              </w:tcPr>
            </w:tcPrChange>
          </w:tcPr>
          <w:p w14:paraId="1B8EE40A" w14:textId="19A59A18" w:rsidR="00A11FC1" w:rsidDel="0069561D" w:rsidRDefault="00A11FC1" w:rsidP="00A11FC1">
            <w:pPr>
              <w:spacing w:after="0"/>
              <w:rPr>
                <w:del w:id="218" w:author="TAMIRYS SANTOS DA SILVA BECHELLI" w:date="2025-04-13T15:25:00Z"/>
              </w:rPr>
            </w:pPr>
          </w:p>
        </w:tc>
        <w:tc>
          <w:tcPr>
            <w:tcW w:w="2832" w:type="dxa"/>
            <w:tcPrChange w:id="219" w:author="TAMIRYS SANTOS DA SILVA BECHELLI" w:date="2025-04-13T15:25:00Z">
              <w:tcPr>
                <w:tcW w:w="2835" w:type="dxa"/>
              </w:tcPr>
            </w:tcPrChange>
          </w:tcPr>
          <w:p w14:paraId="53CF1352" w14:textId="011553A1" w:rsidR="00A11FC1" w:rsidDel="0069561D" w:rsidRDefault="00A11FC1" w:rsidP="00A11FC1">
            <w:pPr>
              <w:spacing w:after="0"/>
              <w:rPr>
                <w:del w:id="220" w:author="TAMIRYS SANTOS DA SILVA BECHELLI" w:date="2025-04-13T15:25:00Z"/>
              </w:rPr>
            </w:pPr>
          </w:p>
        </w:tc>
        <w:tc>
          <w:tcPr>
            <w:tcW w:w="1557" w:type="dxa"/>
            <w:tcPrChange w:id="221" w:author="TAMIRYS SANTOS DA SILVA BECHELLI" w:date="2025-04-13T15:25:00Z">
              <w:tcPr>
                <w:tcW w:w="1559" w:type="dxa"/>
              </w:tcPr>
            </w:tcPrChange>
          </w:tcPr>
          <w:p w14:paraId="4A2519C3" w14:textId="2A35FF38" w:rsidR="00A11FC1" w:rsidDel="0069561D" w:rsidRDefault="00A11FC1" w:rsidP="00A11FC1">
            <w:pPr>
              <w:spacing w:after="0"/>
              <w:rPr>
                <w:del w:id="222" w:author="TAMIRYS SANTOS DA SILVA BECHELLI" w:date="2025-04-13T15:25:00Z"/>
              </w:rPr>
            </w:pPr>
          </w:p>
        </w:tc>
        <w:tc>
          <w:tcPr>
            <w:tcW w:w="1417" w:type="dxa"/>
            <w:tcPrChange w:id="223" w:author="TAMIRYS SANTOS DA SILVA BECHELLI" w:date="2025-04-13T15:25:00Z">
              <w:tcPr>
                <w:tcW w:w="1417" w:type="dxa"/>
              </w:tcPr>
            </w:tcPrChange>
          </w:tcPr>
          <w:p w14:paraId="0C5A3A0A" w14:textId="748CC810" w:rsidR="00A11FC1" w:rsidDel="0069561D" w:rsidRDefault="00A11FC1" w:rsidP="00A11FC1">
            <w:pPr>
              <w:spacing w:after="0"/>
              <w:rPr>
                <w:del w:id="224" w:author="TAMIRYS SANTOS DA SILVA BECHELLI" w:date="2025-04-13T15:25:00Z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tcPrChange w:id="225" w:author="TAMIRYS SANTOS DA SILVA BECHELLI" w:date="2025-04-13T15:25:00Z">
              <w:tcPr>
                <w:tcW w:w="4467" w:type="dxa"/>
                <w:tcBorders>
                  <w:right w:val="single" w:sz="12" w:space="0" w:color="000000" w:themeColor="text1"/>
                </w:tcBorders>
              </w:tcPr>
            </w:tcPrChange>
          </w:tcPr>
          <w:p w14:paraId="7C715032" w14:textId="57E3F896" w:rsidR="00A11FC1" w:rsidDel="0069561D" w:rsidRDefault="00A11FC1" w:rsidP="00A11FC1">
            <w:pPr>
              <w:spacing w:after="0"/>
              <w:rPr>
                <w:del w:id="226" w:author="TAMIRYS SANTOS DA SILVA BECHELLI" w:date="2025-04-13T15:25:00Z"/>
              </w:rPr>
            </w:pPr>
          </w:p>
        </w:tc>
      </w:tr>
      <w:tr w:rsidR="00A11FC1" w:rsidDel="0069561D" w14:paraId="71B16506" w14:textId="2092BF5E" w:rsidTr="0069561D">
        <w:trPr>
          <w:cantSplit/>
          <w:del w:id="227" w:author="TAMIRYS SANTOS DA SILVA BECHELLI" w:date="2025-04-13T15:25:00Z"/>
          <w:trPrChange w:id="228" w:author="TAMIRYS SANTOS DA SILVA BECHELLI" w:date="2025-04-13T15:25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</w:tcBorders>
            <w:tcPrChange w:id="229" w:author="TAMIRYS SANTOS DA SILVA BECHELLI" w:date="2025-04-13T15:25:00Z">
              <w:tcPr>
                <w:tcW w:w="4390" w:type="dxa"/>
                <w:tcBorders>
                  <w:left w:val="single" w:sz="12" w:space="0" w:color="000000" w:themeColor="text1"/>
                </w:tcBorders>
              </w:tcPr>
            </w:tcPrChange>
          </w:tcPr>
          <w:p w14:paraId="0762B3D4" w14:textId="742199BE" w:rsidR="00A11FC1" w:rsidDel="0069561D" w:rsidRDefault="00A11FC1" w:rsidP="00A11FC1">
            <w:pPr>
              <w:spacing w:after="0"/>
              <w:rPr>
                <w:del w:id="230" w:author="TAMIRYS SANTOS DA SILVA BECHELLI" w:date="2025-04-13T15:25:00Z"/>
              </w:rPr>
            </w:pPr>
            <w:del w:id="231" w:author="TAMIRYS SANTOS DA SILVA BECHELLI" w:date="2025-04-13T15:25:00Z">
              <w:r w:rsidDel="0069561D">
                <w:delText xml:space="preserve">Visitação do local da visita </w:delText>
              </w:r>
            </w:del>
          </w:p>
        </w:tc>
        <w:tc>
          <w:tcPr>
            <w:tcW w:w="2832" w:type="dxa"/>
            <w:tcPrChange w:id="232" w:author="TAMIRYS SANTOS DA SILVA BECHELLI" w:date="2025-04-13T15:25:00Z">
              <w:tcPr>
                <w:tcW w:w="2835" w:type="dxa"/>
              </w:tcPr>
            </w:tcPrChange>
          </w:tcPr>
          <w:p w14:paraId="709992E5" w14:textId="4814162B" w:rsidR="00A11FC1" w:rsidDel="0069561D" w:rsidRDefault="00A11FC1" w:rsidP="00A11FC1">
            <w:pPr>
              <w:spacing w:after="0"/>
              <w:rPr>
                <w:del w:id="233" w:author="TAMIRYS SANTOS DA SILVA BECHELLI" w:date="2025-04-13T15:25:00Z"/>
              </w:rPr>
            </w:pPr>
            <w:del w:id="234" w:author="TAMIRYS SANTOS DA SILVA BECHELLI" w:date="2025-04-13T15:25:00Z">
              <w:r w:rsidDel="0069561D">
                <w:delText xml:space="preserve">Rodrigo, Raoni e </w:delText>
              </w:r>
              <w:bookmarkStart w:id="235" w:name="_Int_rLvx9wfo"/>
              <w:r w:rsidDel="0069561D">
                <w:delText>Genilton</w:delText>
              </w:r>
              <w:bookmarkEnd w:id="235"/>
            </w:del>
          </w:p>
        </w:tc>
        <w:tc>
          <w:tcPr>
            <w:tcW w:w="1557" w:type="dxa"/>
            <w:tcPrChange w:id="236" w:author="TAMIRYS SANTOS DA SILVA BECHELLI" w:date="2025-04-13T15:25:00Z">
              <w:tcPr>
                <w:tcW w:w="1559" w:type="dxa"/>
              </w:tcPr>
            </w:tcPrChange>
          </w:tcPr>
          <w:p w14:paraId="4EA554F3" w14:textId="45A34B1C" w:rsidR="00A11FC1" w:rsidDel="0069561D" w:rsidRDefault="00A11FC1" w:rsidP="00A11FC1">
            <w:pPr>
              <w:spacing w:after="0"/>
              <w:rPr>
                <w:del w:id="237" w:author="TAMIRYS SANTOS DA SILVA BECHELLI" w:date="2025-04-13T15:25:00Z"/>
              </w:rPr>
            </w:pPr>
          </w:p>
        </w:tc>
        <w:tc>
          <w:tcPr>
            <w:tcW w:w="1417" w:type="dxa"/>
            <w:tcPrChange w:id="238" w:author="TAMIRYS SANTOS DA SILVA BECHELLI" w:date="2025-04-13T15:25:00Z">
              <w:tcPr>
                <w:tcW w:w="1417" w:type="dxa"/>
              </w:tcPr>
            </w:tcPrChange>
          </w:tcPr>
          <w:p w14:paraId="37B8CE90" w14:textId="248542B2" w:rsidR="00A11FC1" w:rsidDel="0069561D" w:rsidRDefault="00A11FC1" w:rsidP="00A11FC1">
            <w:pPr>
              <w:spacing w:after="0"/>
              <w:rPr>
                <w:del w:id="239" w:author="TAMIRYS SANTOS DA SILVA BECHELLI" w:date="2025-04-13T15:25:00Z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tcPrChange w:id="240" w:author="TAMIRYS SANTOS DA SILVA BECHELLI" w:date="2025-04-13T15:25:00Z">
              <w:tcPr>
                <w:tcW w:w="4467" w:type="dxa"/>
                <w:tcBorders>
                  <w:right w:val="single" w:sz="12" w:space="0" w:color="000000" w:themeColor="text1"/>
                </w:tcBorders>
              </w:tcPr>
            </w:tcPrChange>
          </w:tcPr>
          <w:p w14:paraId="47D92D73" w14:textId="275C721E" w:rsidR="00A11FC1" w:rsidDel="0069561D" w:rsidRDefault="00A11FC1" w:rsidP="00A11FC1">
            <w:pPr>
              <w:spacing w:after="0"/>
              <w:rPr>
                <w:del w:id="241" w:author="TAMIRYS SANTOS DA SILVA BECHELLI" w:date="2025-04-13T15:25:00Z"/>
              </w:rPr>
            </w:pPr>
          </w:p>
        </w:tc>
      </w:tr>
      <w:tr w:rsidR="00A11FC1" w:rsidDel="0069561D" w14:paraId="52FED0A4" w14:textId="3DECD5C1" w:rsidTr="0069561D">
        <w:trPr>
          <w:cantSplit/>
          <w:del w:id="242" w:author="TAMIRYS SANTOS DA SILVA BECHELLI" w:date="2025-04-13T15:25:00Z"/>
          <w:trPrChange w:id="243" w:author="TAMIRYS SANTOS DA SILVA BECHELLI" w:date="2025-04-13T15:25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</w:tcBorders>
            <w:tcPrChange w:id="244" w:author="TAMIRYS SANTOS DA SILVA BECHELLI" w:date="2025-04-13T15:25:00Z">
              <w:tcPr>
                <w:tcW w:w="4390" w:type="dxa"/>
                <w:tcBorders>
                  <w:left w:val="single" w:sz="12" w:space="0" w:color="000000" w:themeColor="text1"/>
                </w:tcBorders>
              </w:tcPr>
            </w:tcPrChange>
          </w:tcPr>
          <w:p w14:paraId="3D7D85A0" w14:textId="38C44427" w:rsidR="00A11FC1" w:rsidDel="0069561D" w:rsidRDefault="00A11FC1" w:rsidP="00A11FC1">
            <w:pPr>
              <w:spacing w:after="0"/>
              <w:rPr>
                <w:del w:id="245" w:author="TAMIRYS SANTOS DA SILVA BECHELLI" w:date="2025-04-13T15:25:00Z"/>
              </w:rPr>
            </w:pPr>
          </w:p>
        </w:tc>
        <w:tc>
          <w:tcPr>
            <w:tcW w:w="2832" w:type="dxa"/>
            <w:tcPrChange w:id="246" w:author="TAMIRYS SANTOS DA SILVA BECHELLI" w:date="2025-04-13T15:25:00Z">
              <w:tcPr>
                <w:tcW w:w="2835" w:type="dxa"/>
              </w:tcPr>
            </w:tcPrChange>
          </w:tcPr>
          <w:p w14:paraId="137C1B14" w14:textId="5C775F30" w:rsidR="00A11FC1" w:rsidDel="0069561D" w:rsidRDefault="00A11FC1" w:rsidP="00A11FC1">
            <w:pPr>
              <w:spacing w:after="0"/>
              <w:rPr>
                <w:del w:id="247" w:author="TAMIRYS SANTOS DA SILVA BECHELLI" w:date="2025-04-13T15:25:00Z"/>
              </w:rPr>
            </w:pPr>
          </w:p>
        </w:tc>
        <w:tc>
          <w:tcPr>
            <w:tcW w:w="1557" w:type="dxa"/>
            <w:tcPrChange w:id="248" w:author="TAMIRYS SANTOS DA SILVA BECHELLI" w:date="2025-04-13T15:25:00Z">
              <w:tcPr>
                <w:tcW w:w="1559" w:type="dxa"/>
              </w:tcPr>
            </w:tcPrChange>
          </w:tcPr>
          <w:p w14:paraId="1B277A7A" w14:textId="6A8B982A" w:rsidR="00A11FC1" w:rsidDel="0069561D" w:rsidRDefault="00A11FC1" w:rsidP="00A11FC1">
            <w:pPr>
              <w:spacing w:after="0"/>
              <w:rPr>
                <w:del w:id="249" w:author="TAMIRYS SANTOS DA SILVA BECHELLI" w:date="2025-04-13T15:25:00Z"/>
              </w:rPr>
            </w:pPr>
          </w:p>
        </w:tc>
        <w:tc>
          <w:tcPr>
            <w:tcW w:w="1417" w:type="dxa"/>
            <w:tcPrChange w:id="250" w:author="TAMIRYS SANTOS DA SILVA BECHELLI" w:date="2025-04-13T15:25:00Z">
              <w:tcPr>
                <w:tcW w:w="1417" w:type="dxa"/>
              </w:tcPr>
            </w:tcPrChange>
          </w:tcPr>
          <w:p w14:paraId="5492543D" w14:textId="08597A66" w:rsidR="00A11FC1" w:rsidDel="0069561D" w:rsidRDefault="00A11FC1" w:rsidP="00A11FC1">
            <w:pPr>
              <w:spacing w:after="0"/>
              <w:rPr>
                <w:del w:id="251" w:author="TAMIRYS SANTOS DA SILVA BECHELLI" w:date="2025-04-13T15:25:00Z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tcPrChange w:id="252" w:author="TAMIRYS SANTOS DA SILVA BECHELLI" w:date="2025-04-13T15:25:00Z">
              <w:tcPr>
                <w:tcW w:w="4467" w:type="dxa"/>
                <w:tcBorders>
                  <w:right w:val="single" w:sz="12" w:space="0" w:color="000000" w:themeColor="text1"/>
                </w:tcBorders>
              </w:tcPr>
            </w:tcPrChange>
          </w:tcPr>
          <w:p w14:paraId="0CB691AA" w14:textId="6BB9472F" w:rsidR="00A11FC1" w:rsidDel="0069561D" w:rsidRDefault="00A11FC1" w:rsidP="00A11FC1">
            <w:pPr>
              <w:spacing w:after="0"/>
              <w:rPr>
                <w:del w:id="253" w:author="TAMIRYS SANTOS DA SILVA BECHELLI" w:date="2025-04-13T15:25:00Z"/>
              </w:rPr>
            </w:pPr>
          </w:p>
        </w:tc>
      </w:tr>
      <w:tr w:rsidR="00A11FC1" w14:paraId="02457CA3" w14:textId="77777777" w:rsidTr="0069561D">
        <w:trPr>
          <w:cantSplit/>
          <w:trPrChange w:id="254" w:author="TAMIRYS SANTOS DA SILVA BECHELLI" w:date="2025-04-13T15:25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tcPrChange w:id="255" w:author="TAMIRYS SANTOS DA SILVA BECHELLI" w:date="2025-04-13T15:25:00Z">
              <w:tcPr>
                <w:tcW w:w="4390" w:type="dxa"/>
                <w:tcBorders>
                  <w:left w:val="single" w:sz="12" w:space="0" w:color="000000" w:themeColor="text1"/>
                  <w:bottom w:val="single" w:sz="12" w:space="0" w:color="000000" w:themeColor="text1"/>
                </w:tcBorders>
              </w:tcPr>
            </w:tcPrChange>
          </w:tcPr>
          <w:p w14:paraId="14971207" w14:textId="1644EE9F" w:rsidR="00A11FC1" w:rsidRDefault="00A11FC1" w:rsidP="00A11FC1">
            <w:pPr>
              <w:spacing w:after="0"/>
            </w:pPr>
            <w:ins w:id="256" w:author="Tamy Bechelli" w:date="2025-04-13T15:25:00Z">
              <w:r>
                <w:t xml:space="preserve">Visitação do local da visita </w:t>
              </w:r>
            </w:ins>
          </w:p>
        </w:tc>
        <w:tc>
          <w:tcPr>
            <w:tcW w:w="2832" w:type="dxa"/>
            <w:tcBorders>
              <w:bottom w:val="single" w:sz="12" w:space="0" w:color="000000" w:themeColor="text1"/>
            </w:tcBorders>
            <w:tcPrChange w:id="257" w:author="TAMIRYS SANTOS DA SILVA BECHELLI" w:date="2025-04-13T15:25:00Z">
              <w:tcPr>
                <w:tcW w:w="2835" w:type="dxa"/>
                <w:tcBorders>
                  <w:bottom w:val="single" w:sz="12" w:space="0" w:color="000000" w:themeColor="text1"/>
                </w:tcBorders>
              </w:tcPr>
            </w:tcPrChange>
          </w:tcPr>
          <w:p w14:paraId="029B3FFB" w14:textId="6D831729" w:rsidR="00A11FC1" w:rsidRDefault="00A11FC1" w:rsidP="00A11FC1">
            <w:pPr>
              <w:spacing w:after="0"/>
            </w:pPr>
            <w:ins w:id="258" w:author="Tamy Bechelli" w:date="2025-04-13T15:25:00Z">
              <w:r>
                <w:t xml:space="preserve">Rodrigo, </w:t>
              </w:r>
              <w:proofErr w:type="spellStart"/>
              <w:r>
                <w:t>Raoni</w:t>
              </w:r>
              <w:proofErr w:type="spellEnd"/>
              <w:r>
                <w:t xml:space="preserve"> e </w:t>
              </w:r>
              <w:proofErr w:type="spellStart"/>
              <w:r>
                <w:t>Genilton</w:t>
              </w:r>
            </w:ins>
            <w:proofErr w:type="spellEnd"/>
          </w:p>
        </w:tc>
        <w:tc>
          <w:tcPr>
            <w:tcW w:w="1557" w:type="dxa"/>
            <w:tcBorders>
              <w:bottom w:val="single" w:sz="12" w:space="0" w:color="000000" w:themeColor="text1"/>
            </w:tcBorders>
            <w:tcPrChange w:id="259" w:author="TAMIRYS SANTOS DA SILVA BECHELLI" w:date="2025-04-13T15:25:00Z">
              <w:tcPr>
                <w:tcW w:w="1559" w:type="dxa"/>
                <w:tcBorders>
                  <w:bottom w:val="single" w:sz="12" w:space="0" w:color="000000" w:themeColor="text1"/>
                </w:tcBorders>
              </w:tcPr>
            </w:tcPrChange>
          </w:tcPr>
          <w:p w14:paraId="18F244D2" w14:textId="77777777" w:rsidR="00A11FC1" w:rsidRDefault="00A11FC1" w:rsidP="00A11FC1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  <w:tcPrChange w:id="260" w:author="TAMIRYS SANTOS DA SILVA BECHELLI" w:date="2025-04-13T15:25:00Z">
              <w:tcPr>
                <w:tcW w:w="1417" w:type="dxa"/>
                <w:tcBorders>
                  <w:bottom w:val="single" w:sz="12" w:space="0" w:color="000000" w:themeColor="text1"/>
                </w:tcBorders>
              </w:tcPr>
            </w:tcPrChange>
          </w:tcPr>
          <w:p w14:paraId="2146EE75" w14:textId="77777777" w:rsidR="00A11FC1" w:rsidRDefault="00A11FC1" w:rsidP="00A11FC1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tcPrChange w:id="261" w:author="TAMIRYS SANTOS DA SILVA BECHELLI" w:date="2025-04-13T15:25:00Z">
              <w:tcPr>
                <w:tcW w:w="4467" w:type="dxa"/>
                <w:tcBorders>
                  <w:bottom w:val="single" w:sz="12" w:space="0" w:color="000000" w:themeColor="text1"/>
                  <w:right w:val="single" w:sz="12" w:space="0" w:color="000000" w:themeColor="text1"/>
                </w:tcBorders>
              </w:tcPr>
            </w:tcPrChange>
          </w:tcPr>
          <w:p w14:paraId="3936B188" w14:textId="77777777" w:rsidR="00A11FC1" w:rsidRDefault="00A11FC1" w:rsidP="00A11FC1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  <w:tblPrChange w:id="262" w:author="TAMIRYS SANTOS DA SILVA BECHELLI" w:date="2025-04-13T15:23:00Z">
          <w:tblPr>
            <w:tblStyle w:val="Tabelacomgrade"/>
            <w:tblW w:w="0" w:type="auto"/>
            <w:tblCellMar>
              <w:top w:w="57" w:type="dxa"/>
              <w:bottom w:w="57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382"/>
        <w:gridCol w:w="2832"/>
        <w:gridCol w:w="1557"/>
        <w:gridCol w:w="1417"/>
        <w:gridCol w:w="4460"/>
        <w:tblGridChange w:id="263">
          <w:tblGrid>
            <w:gridCol w:w="4382"/>
            <w:gridCol w:w="2832"/>
            <w:gridCol w:w="1557"/>
            <w:gridCol w:w="1417"/>
            <w:gridCol w:w="4460"/>
          </w:tblGrid>
        </w:tblGridChange>
      </w:tblGrid>
      <w:tr w:rsidR="007F2131" w14:paraId="39D10BD5" w14:textId="77777777" w:rsidTr="002C08F8">
        <w:trPr>
          <w:cantSplit/>
          <w:trHeight w:val="15"/>
          <w:tblHeader/>
          <w:trPrChange w:id="264" w:author="TAMIRYS SANTOS DA SILVA BECHELLI" w:date="2025-04-13T15:23:00Z">
            <w:trPr>
              <w:cantSplit/>
              <w:trHeight w:val="15"/>
              <w:tblHeader/>
            </w:trPr>
          </w:trPrChange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  <w:tcPrChange w:id="265" w:author="TAMIRYS SANTOS DA SILVA BECHELLI" w:date="2025-04-13T15:23:00Z">
              <w:tcPr>
                <w:tcW w:w="14668" w:type="dxa"/>
                <w:gridSpan w:val="5"/>
                <w:tcBorders>
                  <w:top w:val="single" w:sz="12" w:space="0" w:color="000000" w:themeColor="text1"/>
                  <w:left w:val="single" w:sz="12" w:space="0" w:color="000000" w:themeColor="text1"/>
                  <w:bottom w:val="single" w:sz="2" w:space="0" w:color="auto"/>
                  <w:right w:val="single" w:sz="12" w:space="0" w:color="000000" w:themeColor="text1"/>
                </w:tcBorders>
                <w:shd w:val="clear" w:color="auto" w:fill="D9D9D9" w:themeFill="background1" w:themeFillShade="D9"/>
                <w:tcMar>
                  <w:top w:w="113" w:type="dxa"/>
                  <w:bottom w:w="113" w:type="dxa"/>
                </w:tcMar>
              </w:tcPr>
            </w:tcPrChange>
          </w:tcPr>
          <w:p w14:paraId="7243995D" w14:textId="32815D75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  <w:r w:rsidR="006A000E">
              <w:rPr>
                <w:b/>
                <w:bCs/>
                <w:sz w:val="28"/>
                <w:szCs w:val="28"/>
              </w:rPr>
              <w:t xml:space="preserve"> </w:t>
            </w:r>
            <w:r w:rsidR="006A000E">
              <w:rPr>
                <w:b/>
                <w:bCs/>
                <w:sz w:val="28"/>
                <w:szCs w:val="28"/>
                <w:highlight w:val="yellow"/>
              </w:rPr>
              <w:t>31</w:t>
            </w:r>
            <w:r w:rsidR="006A000E" w:rsidRPr="00073A3E">
              <w:rPr>
                <w:b/>
                <w:bCs/>
                <w:sz w:val="28"/>
                <w:szCs w:val="28"/>
                <w:highlight w:val="yellow"/>
              </w:rPr>
              <w:t>/03/2025 a 1</w:t>
            </w:r>
            <w:r w:rsidR="006A000E">
              <w:rPr>
                <w:b/>
                <w:bCs/>
                <w:sz w:val="28"/>
                <w:szCs w:val="28"/>
                <w:highlight w:val="yellow"/>
              </w:rPr>
              <w:t>3</w:t>
            </w:r>
            <w:r w:rsidR="006A000E" w:rsidRPr="00073A3E">
              <w:rPr>
                <w:b/>
                <w:bCs/>
                <w:sz w:val="28"/>
                <w:szCs w:val="28"/>
                <w:highlight w:val="yellow"/>
              </w:rPr>
              <w:t>/0</w:t>
            </w:r>
            <w:r w:rsidR="006A000E">
              <w:rPr>
                <w:b/>
                <w:bCs/>
                <w:sz w:val="28"/>
                <w:szCs w:val="28"/>
                <w:highlight w:val="yellow"/>
              </w:rPr>
              <w:t>4</w:t>
            </w:r>
            <w:r w:rsidR="006A000E" w:rsidRPr="00073A3E">
              <w:rPr>
                <w:b/>
                <w:bCs/>
                <w:sz w:val="28"/>
                <w:szCs w:val="28"/>
                <w:highlight w:val="yellow"/>
              </w:rPr>
              <w:t>/2025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2C08F8">
        <w:trPr>
          <w:cantSplit/>
          <w:trHeight w:val="154"/>
          <w:tblHeader/>
          <w:trPrChange w:id="266" w:author="TAMIRYS SANTOS DA SILVA BECHELLI" w:date="2025-04-13T15:23:00Z">
            <w:trPr>
              <w:cantSplit/>
              <w:trHeight w:val="154"/>
              <w:tblHeader/>
            </w:trPr>
          </w:trPrChange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  <w:tcPrChange w:id="267" w:author="TAMIRYS SANTOS DA SILVA BECHELLI" w:date="2025-04-13T15:23:00Z">
              <w:tcPr>
                <w:tcW w:w="4390" w:type="dxa"/>
                <w:tcBorders>
                  <w:top w:val="single" w:sz="2" w:space="0" w:color="auto"/>
                  <w:left w:val="single" w:sz="12" w:space="0" w:color="000000" w:themeColor="text1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  <w:tcPrChange w:id="268" w:author="TAMIRYS SANTOS DA SILVA BECHELLI" w:date="2025-04-13T15:23:00Z">
              <w:tcPr>
                <w:tcW w:w="2835" w:type="dxa"/>
                <w:tcBorders>
                  <w:top w:val="single" w:sz="2" w:space="0" w:color="auto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  <w:tcPrChange w:id="269" w:author="TAMIRYS SANTOS DA SILVA BECHELLI" w:date="2025-04-13T15:23:00Z">
              <w:tcPr>
                <w:tcW w:w="1559" w:type="dxa"/>
                <w:tcBorders>
                  <w:top w:val="single" w:sz="2" w:space="0" w:color="auto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  <w:tcPrChange w:id="270" w:author="TAMIRYS SANTOS DA SILVA BECHELLI" w:date="2025-04-13T15:23:00Z">
              <w:tcPr>
                <w:tcW w:w="1417" w:type="dxa"/>
                <w:tcBorders>
                  <w:top w:val="single" w:sz="2" w:space="0" w:color="auto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  <w:tcPrChange w:id="271" w:author="TAMIRYS SANTOS DA SILVA BECHELLI" w:date="2025-04-13T15:23:00Z">
              <w:tcPr>
                <w:tcW w:w="4467" w:type="dxa"/>
                <w:tcBorders>
                  <w:top w:val="single" w:sz="2" w:space="0" w:color="auto"/>
                  <w:right w:val="single" w:sz="12" w:space="0" w:color="000000" w:themeColor="text1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2C08F8">
        <w:trPr>
          <w:cantSplit/>
          <w:trPrChange w:id="272" w:author="TAMIRYS SANTOS DA SILVA BECHELLI" w:date="2025-04-13T15:23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</w:tcBorders>
            <w:tcPrChange w:id="273" w:author="TAMIRYS SANTOS DA SILVA BECHELLI" w:date="2025-04-13T15:23:00Z">
              <w:tcPr>
                <w:tcW w:w="4390" w:type="dxa"/>
                <w:tcBorders>
                  <w:left w:val="single" w:sz="12" w:space="0" w:color="000000" w:themeColor="text1"/>
                </w:tcBorders>
              </w:tcPr>
            </w:tcPrChange>
          </w:tcPr>
          <w:p w14:paraId="38145191" w14:textId="1F1051C9" w:rsidR="007F2131" w:rsidRDefault="00FF48BE" w:rsidP="0093792B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Construir e apresentar a solução inicial</w:t>
            </w:r>
          </w:p>
        </w:tc>
        <w:tc>
          <w:tcPr>
            <w:tcW w:w="2832" w:type="dxa"/>
            <w:tcPrChange w:id="274" w:author="TAMIRYS SANTOS DA SILVA BECHELLI" w:date="2025-04-13T15:23:00Z">
              <w:tcPr>
                <w:tcW w:w="2835" w:type="dxa"/>
              </w:tcPr>
            </w:tcPrChange>
          </w:tcPr>
          <w:p w14:paraId="7E89F646" w14:textId="556EF104" w:rsidR="007F2131" w:rsidRDefault="00FF48BE" w:rsidP="0093792B">
            <w:pPr>
              <w:spacing w:after="0"/>
            </w:pPr>
            <w:r>
              <w:t xml:space="preserve">Todo o grupo </w:t>
            </w:r>
          </w:p>
        </w:tc>
        <w:tc>
          <w:tcPr>
            <w:tcW w:w="1557" w:type="dxa"/>
            <w:tcPrChange w:id="275" w:author="TAMIRYS SANTOS DA SILVA BECHELLI" w:date="2025-04-13T15:23:00Z">
              <w:tcPr>
                <w:tcW w:w="1559" w:type="dxa"/>
              </w:tcPr>
            </w:tcPrChange>
          </w:tcPr>
          <w:p w14:paraId="0DB9CA0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PrChange w:id="276" w:author="TAMIRYS SANTOS DA SILVA BECHELLI" w:date="2025-04-13T15:23:00Z">
              <w:tcPr>
                <w:tcW w:w="1417" w:type="dxa"/>
              </w:tcPr>
            </w:tcPrChange>
          </w:tcPr>
          <w:p w14:paraId="2B882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tcPrChange w:id="277" w:author="TAMIRYS SANTOS DA SILVA BECHELLI" w:date="2025-04-13T15:23:00Z">
              <w:tcPr>
                <w:tcW w:w="4467" w:type="dxa"/>
                <w:tcBorders>
                  <w:right w:val="single" w:sz="12" w:space="0" w:color="000000" w:themeColor="text1"/>
                </w:tcBorders>
              </w:tcPr>
            </w:tcPrChange>
          </w:tcPr>
          <w:p w14:paraId="212364C4" w14:textId="77777777" w:rsidR="007F2131" w:rsidRDefault="007F2131" w:rsidP="0093792B">
            <w:pPr>
              <w:spacing w:after="0"/>
            </w:pPr>
          </w:p>
        </w:tc>
      </w:tr>
      <w:tr w:rsidR="007F2131" w:rsidDel="002C08F8" w14:paraId="10445F43" w14:textId="00ED9A6B" w:rsidTr="002C08F8">
        <w:trPr>
          <w:cantSplit/>
          <w:del w:id="278" w:author="TAMIRYS SANTOS DA SILVA BECHELLI" w:date="2025-04-13T15:23:00Z"/>
          <w:trPrChange w:id="279" w:author="TAMIRYS SANTOS DA SILVA BECHELLI" w:date="2025-04-13T15:23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</w:tcBorders>
            <w:tcPrChange w:id="280" w:author="TAMIRYS SANTOS DA SILVA BECHELLI" w:date="2025-04-13T15:23:00Z">
              <w:tcPr>
                <w:tcW w:w="4390" w:type="dxa"/>
                <w:tcBorders>
                  <w:left w:val="single" w:sz="12" w:space="0" w:color="000000" w:themeColor="text1"/>
                </w:tcBorders>
              </w:tcPr>
            </w:tcPrChange>
          </w:tcPr>
          <w:p w14:paraId="7C09183D" w14:textId="4E714BFA" w:rsidR="007F2131" w:rsidDel="002C08F8" w:rsidRDefault="007F2131" w:rsidP="0093792B">
            <w:pPr>
              <w:spacing w:after="0"/>
              <w:rPr>
                <w:del w:id="281" w:author="TAMIRYS SANTOS DA SILVA BECHELLI" w:date="2025-04-13T15:23:00Z"/>
              </w:rPr>
            </w:pPr>
          </w:p>
        </w:tc>
        <w:tc>
          <w:tcPr>
            <w:tcW w:w="2832" w:type="dxa"/>
            <w:tcPrChange w:id="282" w:author="TAMIRYS SANTOS DA SILVA BECHELLI" w:date="2025-04-13T15:23:00Z">
              <w:tcPr>
                <w:tcW w:w="2835" w:type="dxa"/>
              </w:tcPr>
            </w:tcPrChange>
          </w:tcPr>
          <w:p w14:paraId="03F3D6F9" w14:textId="6B7C8983" w:rsidR="007F2131" w:rsidDel="002C08F8" w:rsidRDefault="007F2131" w:rsidP="0093792B">
            <w:pPr>
              <w:spacing w:after="0"/>
              <w:rPr>
                <w:del w:id="283" w:author="TAMIRYS SANTOS DA SILVA BECHELLI" w:date="2025-04-13T15:23:00Z"/>
              </w:rPr>
            </w:pPr>
          </w:p>
        </w:tc>
        <w:tc>
          <w:tcPr>
            <w:tcW w:w="1557" w:type="dxa"/>
            <w:tcPrChange w:id="284" w:author="TAMIRYS SANTOS DA SILVA BECHELLI" w:date="2025-04-13T15:23:00Z">
              <w:tcPr>
                <w:tcW w:w="1559" w:type="dxa"/>
              </w:tcPr>
            </w:tcPrChange>
          </w:tcPr>
          <w:p w14:paraId="3C8AB6D8" w14:textId="23B462AC" w:rsidR="007F2131" w:rsidDel="002C08F8" w:rsidRDefault="007F2131" w:rsidP="0093792B">
            <w:pPr>
              <w:spacing w:after="0"/>
              <w:rPr>
                <w:del w:id="285" w:author="TAMIRYS SANTOS DA SILVA BECHELLI" w:date="2025-04-13T15:23:00Z"/>
              </w:rPr>
            </w:pPr>
          </w:p>
        </w:tc>
        <w:tc>
          <w:tcPr>
            <w:tcW w:w="1417" w:type="dxa"/>
            <w:tcPrChange w:id="286" w:author="TAMIRYS SANTOS DA SILVA BECHELLI" w:date="2025-04-13T15:23:00Z">
              <w:tcPr>
                <w:tcW w:w="1417" w:type="dxa"/>
              </w:tcPr>
            </w:tcPrChange>
          </w:tcPr>
          <w:p w14:paraId="309552A3" w14:textId="5A3A3288" w:rsidR="007F2131" w:rsidDel="002C08F8" w:rsidRDefault="007F2131" w:rsidP="0093792B">
            <w:pPr>
              <w:spacing w:after="0"/>
              <w:rPr>
                <w:del w:id="287" w:author="TAMIRYS SANTOS DA SILVA BECHELLI" w:date="2025-04-13T15:23:00Z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tcPrChange w:id="288" w:author="TAMIRYS SANTOS DA SILVA BECHELLI" w:date="2025-04-13T15:23:00Z">
              <w:tcPr>
                <w:tcW w:w="4467" w:type="dxa"/>
                <w:tcBorders>
                  <w:right w:val="single" w:sz="12" w:space="0" w:color="000000" w:themeColor="text1"/>
                </w:tcBorders>
              </w:tcPr>
            </w:tcPrChange>
          </w:tcPr>
          <w:p w14:paraId="6B900CB5" w14:textId="05B16147" w:rsidR="007F2131" w:rsidDel="002C08F8" w:rsidRDefault="007F2131" w:rsidP="0093792B">
            <w:pPr>
              <w:spacing w:after="0"/>
              <w:rPr>
                <w:del w:id="289" w:author="TAMIRYS SANTOS DA SILVA BECHELLI" w:date="2025-04-13T15:23:00Z"/>
              </w:rPr>
            </w:pPr>
          </w:p>
        </w:tc>
      </w:tr>
      <w:tr w:rsidR="007F2131" w14:paraId="53BE21E7" w14:textId="77777777" w:rsidTr="002C08F8">
        <w:trPr>
          <w:cantSplit/>
          <w:trPrChange w:id="290" w:author="TAMIRYS SANTOS DA SILVA BECHELLI" w:date="2025-04-13T15:23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</w:tcBorders>
            <w:tcPrChange w:id="291" w:author="TAMIRYS SANTOS DA SILVA BECHELLI" w:date="2025-04-13T15:23:00Z">
              <w:tcPr>
                <w:tcW w:w="4390" w:type="dxa"/>
                <w:tcBorders>
                  <w:left w:val="single" w:sz="12" w:space="0" w:color="000000" w:themeColor="text1"/>
                </w:tcBorders>
              </w:tcPr>
            </w:tcPrChange>
          </w:tcPr>
          <w:p w14:paraId="2A074936" w14:textId="79A73615" w:rsidR="007F2131" w:rsidRDefault="00FF48BE" w:rsidP="0093792B">
            <w:pPr>
              <w:spacing w:after="0"/>
            </w:pPr>
            <w:r>
              <w:rPr>
                <w:rFonts w:eastAsia="Arial" w:cs="Arial"/>
                <w:color w:val="222222"/>
              </w:rPr>
              <w:t>C</w:t>
            </w:r>
            <w:r w:rsidRPr="007F2131">
              <w:rPr>
                <w:rFonts w:eastAsia="Arial" w:cs="Arial"/>
                <w:color w:val="222222"/>
              </w:rPr>
              <w:t>oletar sugestões com a comunidade externa</w:t>
            </w:r>
          </w:p>
        </w:tc>
        <w:tc>
          <w:tcPr>
            <w:tcW w:w="2832" w:type="dxa"/>
            <w:tcPrChange w:id="292" w:author="TAMIRYS SANTOS DA SILVA BECHELLI" w:date="2025-04-13T15:23:00Z">
              <w:tcPr>
                <w:tcW w:w="2835" w:type="dxa"/>
              </w:tcPr>
            </w:tcPrChange>
          </w:tcPr>
          <w:p w14:paraId="7490551C" w14:textId="54356D2B" w:rsidR="007F2131" w:rsidRDefault="00FF48BE" w:rsidP="0093792B">
            <w:pPr>
              <w:spacing w:after="0"/>
            </w:pPr>
            <w:r>
              <w:t xml:space="preserve">Murilo </w:t>
            </w:r>
          </w:p>
        </w:tc>
        <w:tc>
          <w:tcPr>
            <w:tcW w:w="1557" w:type="dxa"/>
            <w:tcPrChange w:id="293" w:author="TAMIRYS SANTOS DA SILVA BECHELLI" w:date="2025-04-13T15:23:00Z">
              <w:tcPr>
                <w:tcW w:w="1559" w:type="dxa"/>
              </w:tcPr>
            </w:tcPrChange>
          </w:tcPr>
          <w:p w14:paraId="601E11B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PrChange w:id="294" w:author="TAMIRYS SANTOS DA SILVA BECHELLI" w:date="2025-04-13T15:23:00Z">
              <w:tcPr>
                <w:tcW w:w="1417" w:type="dxa"/>
              </w:tcPr>
            </w:tcPrChange>
          </w:tcPr>
          <w:p w14:paraId="7C9ADE7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tcPrChange w:id="295" w:author="TAMIRYS SANTOS DA SILVA BECHELLI" w:date="2025-04-13T15:23:00Z">
              <w:tcPr>
                <w:tcW w:w="4467" w:type="dxa"/>
                <w:tcBorders>
                  <w:right w:val="single" w:sz="12" w:space="0" w:color="000000" w:themeColor="text1"/>
                </w:tcBorders>
              </w:tcPr>
            </w:tcPrChange>
          </w:tcPr>
          <w:p w14:paraId="5C556986" w14:textId="77777777" w:rsidR="007F2131" w:rsidRDefault="007F2131" w:rsidP="0093792B">
            <w:pPr>
              <w:spacing w:after="0"/>
            </w:pPr>
          </w:p>
        </w:tc>
      </w:tr>
      <w:tr w:rsidR="00486EC9" w14:paraId="0AB0B595" w14:textId="77777777" w:rsidTr="002C08F8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895828F" w14:textId="2D82890B" w:rsidR="00486EC9" w:rsidRDefault="00486EC9" w:rsidP="00486EC9">
            <w:pPr>
              <w:spacing w:after="0"/>
              <w:rPr>
                <w:rFonts w:eastAsia="Arial" w:cs="Arial"/>
                <w:color w:val="222222"/>
              </w:rPr>
            </w:pPr>
            <w:r>
              <w:rPr>
                <w:color w:val="000000" w:themeColor="text1"/>
              </w:rPr>
              <w:t>L</w:t>
            </w:r>
            <w:r w:rsidRPr="00824153">
              <w:rPr>
                <w:color w:val="000000" w:themeColor="text1"/>
              </w:rPr>
              <w:t>ive quinzenal</w:t>
            </w:r>
            <w:r>
              <w:rPr>
                <w:color w:val="000000" w:themeColor="text1"/>
              </w:rPr>
              <w:t xml:space="preserve"> com a Facilitadora</w:t>
            </w:r>
          </w:p>
        </w:tc>
        <w:tc>
          <w:tcPr>
            <w:tcW w:w="2832" w:type="dxa"/>
          </w:tcPr>
          <w:p w14:paraId="6ABE5F3E" w14:textId="03D047B0" w:rsidR="00486EC9" w:rsidRDefault="00486EC9" w:rsidP="00486EC9">
            <w:pPr>
              <w:spacing w:after="0"/>
            </w:pPr>
            <w:r w:rsidRPr="00C93293">
              <w:rPr>
                <w:highlight w:val="green"/>
              </w:rPr>
              <w:t xml:space="preserve">Anderson, Cesar, </w:t>
            </w:r>
            <w:proofErr w:type="spellStart"/>
            <w:r w:rsidRPr="00C93293">
              <w:rPr>
                <w:highlight w:val="green"/>
              </w:rPr>
              <w:t>Genilton</w:t>
            </w:r>
            <w:proofErr w:type="spellEnd"/>
            <w:r w:rsidRPr="00C93293">
              <w:rPr>
                <w:highlight w:val="green"/>
              </w:rPr>
              <w:t>, Murilo Gomes Santos, Rodrigo, Tamirys, Wagner Silva</w:t>
            </w:r>
            <w:r>
              <w:rPr>
                <w:highlight w:val="yellow"/>
              </w:rPr>
              <w:br/>
            </w:r>
            <w:r w:rsidRPr="00153296">
              <w:rPr>
                <w:highlight w:val="yellow"/>
              </w:rPr>
              <w:t>Quem esteve?</w:t>
            </w:r>
          </w:p>
        </w:tc>
        <w:tc>
          <w:tcPr>
            <w:tcW w:w="1557" w:type="dxa"/>
          </w:tcPr>
          <w:p w14:paraId="2458CFAD" w14:textId="316C9174" w:rsidR="00486EC9" w:rsidRDefault="0077467C" w:rsidP="00486EC9">
            <w:pPr>
              <w:spacing w:after="0"/>
            </w:pPr>
            <w:r>
              <w:t>09/04/2025</w:t>
            </w:r>
          </w:p>
        </w:tc>
        <w:tc>
          <w:tcPr>
            <w:tcW w:w="1417" w:type="dxa"/>
          </w:tcPr>
          <w:p w14:paraId="7E23E6E0" w14:textId="02F0BEE0" w:rsidR="00486EC9" w:rsidRDefault="0077467C" w:rsidP="00486EC9">
            <w:pPr>
              <w:spacing w:after="0"/>
            </w:pPr>
            <w:r>
              <w:t>09/04/2025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25D2712" w14:textId="77777777" w:rsidR="00486EC9" w:rsidRDefault="00486EC9" w:rsidP="00486EC9">
            <w:pPr>
              <w:spacing w:after="0"/>
            </w:pPr>
          </w:p>
        </w:tc>
      </w:tr>
      <w:tr w:rsidR="00486EC9" w:rsidDel="002C08F8" w14:paraId="38E81DE4" w14:textId="44D8DBB3" w:rsidTr="002C08F8">
        <w:trPr>
          <w:cantSplit/>
          <w:del w:id="296" w:author="TAMIRYS SANTOS DA SILVA BECHELLI" w:date="2025-04-13T15:23:00Z"/>
          <w:trPrChange w:id="297" w:author="TAMIRYS SANTOS DA SILVA BECHELLI" w:date="2025-04-13T15:23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</w:tcBorders>
            <w:tcPrChange w:id="298" w:author="TAMIRYS SANTOS DA SILVA BECHELLI" w:date="2025-04-13T15:23:00Z">
              <w:tcPr>
                <w:tcW w:w="4390" w:type="dxa"/>
                <w:tcBorders>
                  <w:left w:val="single" w:sz="12" w:space="0" w:color="000000" w:themeColor="text1"/>
                </w:tcBorders>
              </w:tcPr>
            </w:tcPrChange>
          </w:tcPr>
          <w:p w14:paraId="40278E28" w14:textId="3BBDE329" w:rsidR="00486EC9" w:rsidDel="002C08F8" w:rsidRDefault="00486EC9" w:rsidP="00486EC9">
            <w:pPr>
              <w:spacing w:after="0"/>
              <w:rPr>
                <w:del w:id="299" w:author="TAMIRYS SANTOS DA SILVA BECHELLI" w:date="2025-04-13T15:23:00Z"/>
              </w:rPr>
            </w:pPr>
          </w:p>
        </w:tc>
        <w:tc>
          <w:tcPr>
            <w:tcW w:w="2832" w:type="dxa"/>
            <w:tcPrChange w:id="300" w:author="TAMIRYS SANTOS DA SILVA BECHELLI" w:date="2025-04-13T15:23:00Z">
              <w:tcPr>
                <w:tcW w:w="2835" w:type="dxa"/>
              </w:tcPr>
            </w:tcPrChange>
          </w:tcPr>
          <w:p w14:paraId="48857C4F" w14:textId="7EC061B9" w:rsidR="00486EC9" w:rsidDel="002C08F8" w:rsidRDefault="00486EC9" w:rsidP="00486EC9">
            <w:pPr>
              <w:spacing w:after="0"/>
              <w:rPr>
                <w:del w:id="301" w:author="TAMIRYS SANTOS DA SILVA BECHELLI" w:date="2025-04-13T15:23:00Z"/>
              </w:rPr>
            </w:pPr>
          </w:p>
        </w:tc>
        <w:tc>
          <w:tcPr>
            <w:tcW w:w="1557" w:type="dxa"/>
            <w:tcPrChange w:id="302" w:author="TAMIRYS SANTOS DA SILVA BECHELLI" w:date="2025-04-13T15:23:00Z">
              <w:tcPr>
                <w:tcW w:w="1559" w:type="dxa"/>
              </w:tcPr>
            </w:tcPrChange>
          </w:tcPr>
          <w:p w14:paraId="43FEAC21" w14:textId="35720180" w:rsidR="00486EC9" w:rsidDel="002C08F8" w:rsidRDefault="00486EC9" w:rsidP="00486EC9">
            <w:pPr>
              <w:spacing w:after="0"/>
              <w:rPr>
                <w:del w:id="303" w:author="TAMIRYS SANTOS DA SILVA BECHELLI" w:date="2025-04-13T15:23:00Z"/>
              </w:rPr>
            </w:pPr>
          </w:p>
        </w:tc>
        <w:tc>
          <w:tcPr>
            <w:tcW w:w="1417" w:type="dxa"/>
            <w:tcPrChange w:id="304" w:author="TAMIRYS SANTOS DA SILVA BECHELLI" w:date="2025-04-13T15:23:00Z">
              <w:tcPr>
                <w:tcW w:w="1417" w:type="dxa"/>
              </w:tcPr>
            </w:tcPrChange>
          </w:tcPr>
          <w:p w14:paraId="1C1E4821" w14:textId="71B058C0" w:rsidR="00486EC9" w:rsidDel="002C08F8" w:rsidRDefault="00486EC9" w:rsidP="00486EC9">
            <w:pPr>
              <w:spacing w:after="0"/>
              <w:rPr>
                <w:del w:id="305" w:author="TAMIRYS SANTOS DA SILVA BECHELLI" w:date="2025-04-13T15:23:00Z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tcPrChange w:id="306" w:author="TAMIRYS SANTOS DA SILVA BECHELLI" w:date="2025-04-13T15:23:00Z">
              <w:tcPr>
                <w:tcW w:w="4467" w:type="dxa"/>
                <w:tcBorders>
                  <w:right w:val="single" w:sz="12" w:space="0" w:color="000000" w:themeColor="text1"/>
                </w:tcBorders>
              </w:tcPr>
            </w:tcPrChange>
          </w:tcPr>
          <w:p w14:paraId="50C1E12B" w14:textId="1549A202" w:rsidR="00486EC9" w:rsidDel="002C08F8" w:rsidRDefault="00486EC9" w:rsidP="00486EC9">
            <w:pPr>
              <w:spacing w:after="0"/>
              <w:rPr>
                <w:del w:id="307" w:author="TAMIRYS SANTOS DA SILVA BECHELLI" w:date="2025-04-13T15:23:00Z"/>
              </w:rPr>
            </w:pPr>
          </w:p>
        </w:tc>
      </w:tr>
      <w:tr w:rsidR="00486EC9" w14:paraId="3D31AC3C" w14:textId="77777777" w:rsidTr="002C08F8">
        <w:trPr>
          <w:cantSplit/>
          <w:trPrChange w:id="308" w:author="TAMIRYS SANTOS DA SILVA BECHELLI" w:date="2025-04-13T15:23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tcPrChange w:id="309" w:author="TAMIRYS SANTOS DA SILVA BECHELLI" w:date="2025-04-13T15:23:00Z">
              <w:tcPr>
                <w:tcW w:w="4390" w:type="dxa"/>
                <w:tcBorders>
                  <w:left w:val="single" w:sz="12" w:space="0" w:color="000000" w:themeColor="text1"/>
                  <w:bottom w:val="single" w:sz="12" w:space="0" w:color="000000" w:themeColor="text1"/>
                </w:tcBorders>
              </w:tcPr>
            </w:tcPrChange>
          </w:tcPr>
          <w:p w14:paraId="1C187918" w14:textId="14520D10" w:rsidR="00486EC9" w:rsidRDefault="00486EC9" w:rsidP="00486EC9">
            <w:pPr>
              <w:spacing w:after="0"/>
            </w:pPr>
            <w:r>
              <w:rPr>
                <w:rFonts w:eastAsia="Arial" w:cs="Arial"/>
                <w:color w:val="222222"/>
              </w:rPr>
              <w:t>E</w:t>
            </w:r>
            <w:r w:rsidRPr="007F2131">
              <w:rPr>
                <w:rFonts w:eastAsia="Arial" w:cs="Arial"/>
                <w:color w:val="222222"/>
              </w:rPr>
              <w:t>ntrega</w:t>
            </w:r>
            <w:r w:rsidR="000B4A25">
              <w:rPr>
                <w:rFonts w:eastAsia="Arial" w:cs="Arial"/>
                <w:color w:val="222222"/>
              </w:rPr>
              <w:t xml:space="preserve"> d</w:t>
            </w:r>
            <w:r w:rsidRPr="007F2131">
              <w:rPr>
                <w:rFonts w:eastAsia="Arial" w:cs="Arial"/>
                <w:color w:val="222222"/>
              </w:rPr>
              <w:t>o Relatório Parcial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  <w:tcPrChange w:id="310" w:author="TAMIRYS SANTOS DA SILVA BECHELLI" w:date="2025-04-13T15:23:00Z">
              <w:tcPr>
                <w:tcW w:w="2835" w:type="dxa"/>
                <w:tcBorders>
                  <w:bottom w:val="single" w:sz="12" w:space="0" w:color="000000" w:themeColor="text1"/>
                </w:tcBorders>
              </w:tcPr>
            </w:tcPrChange>
          </w:tcPr>
          <w:p w14:paraId="71EA60D0" w14:textId="49B6BACA" w:rsidR="00486EC9" w:rsidRDefault="00486EC9" w:rsidP="00486EC9">
            <w:pPr>
              <w:spacing w:after="0"/>
            </w:pPr>
            <w:r>
              <w:t>Todo o grupo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  <w:tcPrChange w:id="311" w:author="TAMIRYS SANTOS DA SILVA BECHELLI" w:date="2025-04-13T15:23:00Z">
              <w:tcPr>
                <w:tcW w:w="1559" w:type="dxa"/>
                <w:tcBorders>
                  <w:bottom w:val="single" w:sz="12" w:space="0" w:color="000000" w:themeColor="text1"/>
                </w:tcBorders>
              </w:tcPr>
            </w:tcPrChange>
          </w:tcPr>
          <w:p w14:paraId="4790F643" w14:textId="120FB4D0" w:rsidR="00486EC9" w:rsidRDefault="000B4A25" w:rsidP="00486EC9">
            <w:pPr>
              <w:spacing w:after="0"/>
            </w:pPr>
            <w:r>
              <w:t>13/04/2025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  <w:tcPrChange w:id="312" w:author="TAMIRYS SANTOS DA SILVA BECHELLI" w:date="2025-04-13T15:23:00Z">
              <w:tcPr>
                <w:tcW w:w="1417" w:type="dxa"/>
                <w:tcBorders>
                  <w:bottom w:val="single" w:sz="12" w:space="0" w:color="000000" w:themeColor="text1"/>
                </w:tcBorders>
              </w:tcPr>
            </w:tcPrChange>
          </w:tcPr>
          <w:p w14:paraId="1F4434FE" w14:textId="26B93A71" w:rsidR="00486EC9" w:rsidRDefault="00DA4DB8" w:rsidP="00486EC9">
            <w:pPr>
              <w:spacing w:after="0"/>
            </w:pPr>
            <w:r>
              <w:t>13/04/2025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tcPrChange w:id="313" w:author="TAMIRYS SANTOS DA SILVA BECHELLI" w:date="2025-04-13T15:23:00Z">
              <w:tcPr>
                <w:tcW w:w="4467" w:type="dxa"/>
                <w:tcBorders>
                  <w:bottom w:val="single" w:sz="12" w:space="0" w:color="000000" w:themeColor="text1"/>
                  <w:right w:val="single" w:sz="12" w:space="0" w:color="000000" w:themeColor="text1"/>
                </w:tcBorders>
              </w:tcPr>
            </w:tcPrChange>
          </w:tcPr>
          <w:p w14:paraId="16B1C726" w14:textId="77777777" w:rsidR="00486EC9" w:rsidRDefault="00486EC9" w:rsidP="00486EC9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2C08F8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6B03C292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="006A000E">
              <w:rPr>
                <w:b/>
                <w:bCs/>
                <w:sz w:val="28"/>
                <w:szCs w:val="28"/>
              </w:rPr>
              <w:t xml:space="preserve"> </w:t>
            </w:r>
            <w:r w:rsidR="001949BD">
              <w:rPr>
                <w:b/>
                <w:bCs/>
                <w:sz w:val="28"/>
                <w:szCs w:val="28"/>
                <w:highlight w:val="yellow"/>
              </w:rPr>
              <w:t>14</w:t>
            </w:r>
            <w:r w:rsidR="006A000E" w:rsidRPr="00073A3E">
              <w:rPr>
                <w:b/>
                <w:bCs/>
                <w:sz w:val="28"/>
                <w:szCs w:val="28"/>
                <w:highlight w:val="yellow"/>
              </w:rPr>
              <w:t>/0</w:t>
            </w:r>
            <w:r w:rsidR="001949BD">
              <w:rPr>
                <w:b/>
                <w:bCs/>
                <w:sz w:val="28"/>
                <w:szCs w:val="28"/>
                <w:highlight w:val="yellow"/>
              </w:rPr>
              <w:t>4</w:t>
            </w:r>
            <w:r w:rsidR="006A000E" w:rsidRPr="00073A3E">
              <w:rPr>
                <w:b/>
                <w:bCs/>
                <w:sz w:val="28"/>
                <w:szCs w:val="28"/>
                <w:highlight w:val="yellow"/>
              </w:rPr>
              <w:t xml:space="preserve">/2025 a </w:t>
            </w:r>
            <w:r w:rsidR="001949BD">
              <w:rPr>
                <w:b/>
                <w:bCs/>
                <w:sz w:val="28"/>
                <w:szCs w:val="28"/>
                <w:highlight w:val="yellow"/>
              </w:rPr>
              <w:t>27</w:t>
            </w:r>
            <w:r w:rsidR="006A000E" w:rsidRPr="00073A3E">
              <w:rPr>
                <w:b/>
                <w:bCs/>
                <w:sz w:val="28"/>
                <w:szCs w:val="28"/>
                <w:highlight w:val="yellow"/>
              </w:rPr>
              <w:t>/0</w:t>
            </w:r>
            <w:r w:rsidR="006A000E">
              <w:rPr>
                <w:b/>
                <w:bCs/>
                <w:sz w:val="28"/>
                <w:szCs w:val="28"/>
                <w:highlight w:val="yellow"/>
              </w:rPr>
              <w:t>4</w:t>
            </w:r>
            <w:r w:rsidR="006A000E" w:rsidRPr="00073A3E">
              <w:rPr>
                <w:b/>
                <w:bCs/>
                <w:sz w:val="28"/>
                <w:szCs w:val="28"/>
                <w:highlight w:val="yellow"/>
              </w:rPr>
              <w:t>/2025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2C08F8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:rsidDel="002C08F8" w14:paraId="30426535" w14:textId="18055CDE" w:rsidTr="002C08F8">
        <w:trPr>
          <w:cantSplit/>
          <w:del w:id="314" w:author="TAMIRYS SANTOS DA SILVA BECHELLI" w:date="2025-04-13T15:23:00Z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76B02AE" w14:textId="35440F15" w:rsidR="007F2131" w:rsidDel="002C08F8" w:rsidRDefault="00FF48BE" w:rsidP="0093792B">
            <w:pPr>
              <w:spacing w:after="0"/>
              <w:rPr>
                <w:del w:id="315" w:author="TAMIRYS SANTOS DA SILVA BECHELLI" w:date="2025-04-13T15:23:00Z"/>
              </w:rPr>
            </w:pPr>
            <w:del w:id="316" w:author="TAMIRYS SANTOS DA SILVA BECHELLI" w:date="2025-04-13T15:23:00Z">
              <w:r w:rsidRPr="007F2131" w:rsidDel="002C08F8">
                <w:rPr>
                  <w:rFonts w:eastAsia="Arial" w:cs="Arial"/>
                  <w:color w:val="222222"/>
                </w:rPr>
                <w:delText>Construir a solução final</w:delText>
              </w:r>
              <w:r w:rsidDel="002C08F8">
                <w:rPr>
                  <w:rFonts w:eastAsia="Arial" w:cs="Arial"/>
                  <w:color w:val="222222"/>
                </w:rPr>
                <w:delText xml:space="preserve"> – parte escrita e aplicação WEB</w:delText>
              </w:r>
            </w:del>
          </w:p>
        </w:tc>
        <w:tc>
          <w:tcPr>
            <w:tcW w:w="2832" w:type="dxa"/>
          </w:tcPr>
          <w:p w14:paraId="4F52A6D3" w14:textId="115CA201" w:rsidR="007F2131" w:rsidDel="002C08F8" w:rsidRDefault="00FF48BE" w:rsidP="0093792B">
            <w:pPr>
              <w:spacing w:after="0"/>
              <w:rPr>
                <w:del w:id="317" w:author="TAMIRYS SANTOS DA SILVA BECHELLI" w:date="2025-04-13T15:23:00Z"/>
              </w:rPr>
            </w:pPr>
            <w:del w:id="318" w:author="TAMIRYS SANTOS DA SILVA BECHELLI" w:date="2025-04-13T15:23:00Z">
              <w:r w:rsidDel="002C08F8">
                <w:delText>Todo o grupo</w:delText>
              </w:r>
            </w:del>
          </w:p>
        </w:tc>
        <w:tc>
          <w:tcPr>
            <w:tcW w:w="1557" w:type="dxa"/>
          </w:tcPr>
          <w:p w14:paraId="30D6CFC9" w14:textId="29BFB02B" w:rsidR="007F2131" w:rsidDel="002C08F8" w:rsidRDefault="007F2131" w:rsidP="0093792B">
            <w:pPr>
              <w:spacing w:after="0"/>
              <w:rPr>
                <w:del w:id="319" w:author="TAMIRYS SANTOS DA SILVA BECHELLI" w:date="2025-04-13T15:23:00Z"/>
              </w:rPr>
            </w:pPr>
          </w:p>
        </w:tc>
        <w:tc>
          <w:tcPr>
            <w:tcW w:w="1417" w:type="dxa"/>
          </w:tcPr>
          <w:p w14:paraId="3BEE1169" w14:textId="39D6371D" w:rsidR="007F2131" w:rsidDel="002C08F8" w:rsidRDefault="007F2131" w:rsidP="0093792B">
            <w:pPr>
              <w:spacing w:after="0"/>
              <w:rPr>
                <w:del w:id="320" w:author="TAMIRYS SANTOS DA SILVA BECHELLI" w:date="2025-04-13T15:23:00Z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71EB63F" w14:textId="6A0D370A" w:rsidR="007F2131" w:rsidDel="002C08F8" w:rsidRDefault="007F2131" w:rsidP="0093792B">
            <w:pPr>
              <w:spacing w:after="0"/>
              <w:rPr>
                <w:del w:id="321" w:author="TAMIRYS SANTOS DA SILVA BECHELLI" w:date="2025-04-13T15:23:00Z"/>
              </w:rPr>
            </w:pPr>
          </w:p>
        </w:tc>
      </w:tr>
      <w:tr w:rsidR="007F2131" w:rsidDel="002C08F8" w14:paraId="20386A19" w14:textId="00EBA984" w:rsidTr="002C08F8">
        <w:trPr>
          <w:cantSplit/>
          <w:del w:id="322" w:author="TAMIRYS SANTOS DA SILVA BECHELLI" w:date="2025-04-13T15:23:00Z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A17F9E3" w14:textId="20C86926" w:rsidR="007F2131" w:rsidDel="002C08F8" w:rsidRDefault="007F2131" w:rsidP="0093792B">
            <w:pPr>
              <w:spacing w:after="0"/>
              <w:rPr>
                <w:del w:id="323" w:author="TAMIRYS SANTOS DA SILVA BECHELLI" w:date="2025-04-13T15:23:00Z"/>
              </w:rPr>
            </w:pPr>
          </w:p>
        </w:tc>
        <w:tc>
          <w:tcPr>
            <w:tcW w:w="2832" w:type="dxa"/>
          </w:tcPr>
          <w:p w14:paraId="44DA509B" w14:textId="437688A2" w:rsidR="007F2131" w:rsidDel="002C08F8" w:rsidRDefault="007F2131" w:rsidP="0093792B">
            <w:pPr>
              <w:spacing w:after="0"/>
              <w:rPr>
                <w:del w:id="324" w:author="TAMIRYS SANTOS DA SILVA BECHELLI" w:date="2025-04-13T15:23:00Z"/>
              </w:rPr>
            </w:pPr>
          </w:p>
        </w:tc>
        <w:tc>
          <w:tcPr>
            <w:tcW w:w="1557" w:type="dxa"/>
          </w:tcPr>
          <w:p w14:paraId="06532DAB" w14:textId="356480AD" w:rsidR="007F2131" w:rsidDel="002C08F8" w:rsidRDefault="007F2131" w:rsidP="0093792B">
            <w:pPr>
              <w:spacing w:after="0"/>
              <w:rPr>
                <w:del w:id="325" w:author="TAMIRYS SANTOS DA SILVA BECHELLI" w:date="2025-04-13T15:23:00Z"/>
              </w:rPr>
            </w:pPr>
          </w:p>
        </w:tc>
        <w:tc>
          <w:tcPr>
            <w:tcW w:w="1417" w:type="dxa"/>
          </w:tcPr>
          <w:p w14:paraId="400BA70D" w14:textId="6BA92DCF" w:rsidR="007F2131" w:rsidDel="002C08F8" w:rsidRDefault="007F2131" w:rsidP="0093792B">
            <w:pPr>
              <w:spacing w:after="0"/>
              <w:rPr>
                <w:del w:id="326" w:author="TAMIRYS SANTOS DA SILVA BECHELLI" w:date="2025-04-13T15:23:00Z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A1484D4" w14:textId="544F4A8B" w:rsidR="007F2131" w:rsidDel="002C08F8" w:rsidRDefault="007F2131" w:rsidP="0093792B">
            <w:pPr>
              <w:spacing w:after="0"/>
              <w:rPr>
                <w:del w:id="327" w:author="TAMIRYS SANTOS DA SILVA BECHELLI" w:date="2025-04-13T15:23:00Z"/>
              </w:rPr>
            </w:pPr>
          </w:p>
        </w:tc>
      </w:tr>
      <w:tr w:rsidR="007F2131" w:rsidDel="002C08F8" w14:paraId="0C5CDB8F" w14:textId="3738C3F9" w:rsidTr="002C08F8">
        <w:trPr>
          <w:cantSplit/>
          <w:del w:id="328" w:author="TAMIRYS SANTOS DA SILVA BECHELLI" w:date="2025-04-13T15:23:00Z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F4AF396" w14:textId="6BD2D975" w:rsidR="007F2131" w:rsidDel="002C08F8" w:rsidRDefault="007F2131" w:rsidP="0093792B">
            <w:pPr>
              <w:spacing w:after="0"/>
              <w:rPr>
                <w:del w:id="329" w:author="TAMIRYS SANTOS DA SILVA BECHELLI" w:date="2025-04-13T15:23:00Z"/>
              </w:rPr>
            </w:pPr>
          </w:p>
        </w:tc>
        <w:tc>
          <w:tcPr>
            <w:tcW w:w="2832" w:type="dxa"/>
          </w:tcPr>
          <w:p w14:paraId="696F854D" w14:textId="12ED59AA" w:rsidR="007F2131" w:rsidDel="002C08F8" w:rsidRDefault="007F2131" w:rsidP="0093792B">
            <w:pPr>
              <w:spacing w:after="0"/>
              <w:rPr>
                <w:del w:id="330" w:author="TAMIRYS SANTOS DA SILVA BECHELLI" w:date="2025-04-13T15:23:00Z"/>
              </w:rPr>
            </w:pPr>
          </w:p>
        </w:tc>
        <w:tc>
          <w:tcPr>
            <w:tcW w:w="1557" w:type="dxa"/>
          </w:tcPr>
          <w:p w14:paraId="7659C392" w14:textId="36958D06" w:rsidR="007F2131" w:rsidDel="002C08F8" w:rsidRDefault="007F2131" w:rsidP="0093792B">
            <w:pPr>
              <w:spacing w:after="0"/>
              <w:rPr>
                <w:del w:id="331" w:author="TAMIRYS SANTOS DA SILVA BECHELLI" w:date="2025-04-13T15:23:00Z"/>
              </w:rPr>
            </w:pPr>
          </w:p>
        </w:tc>
        <w:tc>
          <w:tcPr>
            <w:tcW w:w="1417" w:type="dxa"/>
          </w:tcPr>
          <w:p w14:paraId="6CB0A7C1" w14:textId="224FF6D9" w:rsidR="007F2131" w:rsidDel="002C08F8" w:rsidRDefault="007F2131" w:rsidP="0093792B">
            <w:pPr>
              <w:spacing w:after="0"/>
              <w:rPr>
                <w:del w:id="332" w:author="TAMIRYS SANTOS DA SILVA BECHELLI" w:date="2025-04-13T15:23:00Z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2090B9" w14:textId="70BDAA3C" w:rsidR="007F2131" w:rsidDel="002C08F8" w:rsidRDefault="007F2131" w:rsidP="0093792B">
            <w:pPr>
              <w:spacing w:after="0"/>
              <w:rPr>
                <w:del w:id="333" w:author="TAMIRYS SANTOS DA SILVA BECHELLI" w:date="2025-04-13T15:23:00Z"/>
              </w:rPr>
            </w:pPr>
          </w:p>
        </w:tc>
      </w:tr>
      <w:tr w:rsidR="007F2131" w:rsidDel="002C08F8" w14:paraId="4A7FE4F9" w14:textId="67A9906E" w:rsidTr="002C08F8">
        <w:trPr>
          <w:cantSplit/>
          <w:del w:id="334" w:author="TAMIRYS SANTOS DA SILVA BECHELLI" w:date="2025-04-13T15:23:00Z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5FA1F6" w14:textId="17C2EAD2" w:rsidR="007F2131" w:rsidDel="002C08F8" w:rsidRDefault="007F2131" w:rsidP="0093792B">
            <w:pPr>
              <w:spacing w:after="0"/>
              <w:rPr>
                <w:del w:id="335" w:author="TAMIRYS SANTOS DA SILVA BECHELLI" w:date="2025-04-13T15:23:00Z"/>
              </w:rPr>
            </w:pPr>
          </w:p>
        </w:tc>
        <w:tc>
          <w:tcPr>
            <w:tcW w:w="2832" w:type="dxa"/>
          </w:tcPr>
          <w:p w14:paraId="2CD5503B" w14:textId="2BB73915" w:rsidR="007F2131" w:rsidDel="002C08F8" w:rsidRDefault="007F2131" w:rsidP="0093792B">
            <w:pPr>
              <w:spacing w:after="0"/>
              <w:rPr>
                <w:del w:id="336" w:author="TAMIRYS SANTOS DA SILVA BECHELLI" w:date="2025-04-13T15:23:00Z"/>
              </w:rPr>
            </w:pPr>
          </w:p>
        </w:tc>
        <w:tc>
          <w:tcPr>
            <w:tcW w:w="1557" w:type="dxa"/>
          </w:tcPr>
          <w:p w14:paraId="0E73B690" w14:textId="2F159659" w:rsidR="007F2131" w:rsidDel="002C08F8" w:rsidRDefault="007F2131" w:rsidP="0093792B">
            <w:pPr>
              <w:spacing w:after="0"/>
              <w:rPr>
                <w:del w:id="337" w:author="TAMIRYS SANTOS DA SILVA BECHELLI" w:date="2025-04-13T15:23:00Z"/>
              </w:rPr>
            </w:pPr>
          </w:p>
        </w:tc>
        <w:tc>
          <w:tcPr>
            <w:tcW w:w="1417" w:type="dxa"/>
          </w:tcPr>
          <w:p w14:paraId="082F5E99" w14:textId="6A35A541" w:rsidR="007F2131" w:rsidDel="002C08F8" w:rsidRDefault="007F2131" w:rsidP="0093792B">
            <w:pPr>
              <w:spacing w:after="0"/>
              <w:rPr>
                <w:del w:id="338" w:author="TAMIRYS SANTOS DA SILVA BECHELLI" w:date="2025-04-13T15:23:00Z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C4CD479" w14:textId="27118F0C" w:rsidR="007F2131" w:rsidDel="002C08F8" w:rsidRDefault="007F2131" w:rsidP="0093792B">
            <w:pPr>
              <w:spacing w:after="0"/>
              <w:rPr>
                <w:del w:id="339" w:author="TAMIRYS SANTOS DA SILVA BECHELLI" w:date="2025-04-13T15:23:00Z"/>
              </w:rPr>
            </w:pPr>
          </w:p>
        </w:tc>
      </w:tr>
      <w:tr w:rsidR="002C08F8" w14:paraId="24ACDFA8" w14:textId="77777777" w:rsidTr="002C08F8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6B74FE86" w:rsidR="002C08F8" w:rsidRDefault="002C08F8" w:rsidP="002C08F8">
            <w:pPr>
              <w:spacing w:after="0"/>
            </w:pPr>
            <w:ins w:id="340" w:author="Tamy Bechelli" w:date="2025-04-13T15:23:00Z">
              <w:r w:rsidRPr="007F2131">
                <w:rPr>
                  <w:rFonts w:eastAsia="Arial" w:cs="Arial"/>
                  <w:color w:val="222222"/>
                </w:rPr>
                <w:t>Construir a solução final</w:t>
              </w:r>
              <w:r>
                <w:rPr>
                  <w:rFonts w:eastAsia="Arial" w:cs="Arial"/>
                  <w:color w:val="222222"/>
                </w:rPr>
                <w:t xml:space="preserve"> – parte escrita e aplicação WEB</w:t>
              </w:r>
            </w:ins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2E9EB2F" w14:textId="025540A9" w:rsidR="002C08F8" w:rsidRDefault="002C08F8" w:rsidP="002C08F8">
            <w:pPr>
              <w:spacing w:after="0"/>
            </w:pPr>
            <w:ins w:id="341" w:author="Tamy Bechelli" w:date="2025-04-13T15:23:00Z">
              <w:r>
                <w:t>Todo o grupo</w:t>
              </w:r>
            </w:ins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12F071FF" w14:textId="77777777" w:rsidR="002C08F8" w:rsidRDefault="002C08F8" w:rsidP="002C08F8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2C08F8" w:rsidRDefault="002C08F8" w:rsidP="002C08F8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2C08F8" w:rsidRDefault="002C08F8" w:rsidP="002C08F8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  <w:tblPrChange w:id="342" w:author="TAMIRYS SANTOS DA SILVA BECHELLI" w:date="2025-04-13T15:24:00Z">
          <w:tblPr>
            <w:tblStyle w:val="Tabelacomgrade"/>
            <w:tblW w:w="0" w:type="auto"/>
            <w:tblCellMar>
              <w:top w:w="57" w:type="dxa"/>
              <w:bottom w:w="57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382"/>
        <w:gridCol w:w="2832"/>
        <w:gridCol w:w="1557"/>
        <w:gridCol w:w="1417"/>
        <w:gridCol w:w="4460"/>
        <w:tblGridChange w:id="343">
          <w:tblGrid>
            <w:gridCol w:w="4382"/>
            <w:gridCol w:w="2832"/>
            <w:gridCol w:w="1557"/>
            <w:gridCol w:w="1417"/>
            <w:gridCol w:w="4460"/>
          </w:tblGrid>
        </w:tblGridChange>
      </w:tblGrid>
      <w:tr w:rsidR="007F2131" w14:paraId="3EA8AF8B" w14:textId="77777777" w:rsidTr="002C08F8">
        <w:trPr>
          <w:cantSplit/>
          <w:trHeight w:val="15"/>
          <w:tblHeader/>
          <w:trPrChange w:id="344" w:author="TAMIRYS SANTOS DA SILVA BECHELLI" w:date="2025-04-13T15:24:00Z">
            <w:trPr>
              <w:cantSplit/>
              <w:trHeight w:val="15"/>
              <w:tblHeader/>
            </w:trPr>
          </w:trPrChange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  <w:tcPrChange w:id="345" w:author="TAMIRYS SANTOS DA SILVA BECHELLI" w:date="2025-04-13T15:24:00Z">
              <w:tcPr>
                <w:tcW w:w="14668" w:type="dxa"/>
                <w:gridSpan w:val="5"/>
                <w:tcBorders>
                  <w:top w:val="single" w:sz="12" w:space="0" w:color="000000" w:themeColor="text1"/>
                  <w:left w:val="single" w:sz="12" w:space="0" w:color="000000" w:themeColor="text1"/>
                  <w:bottom w:val="single" w:sz="2" w:space="0" w:color="auto"/>
                  <w:right w:val="single" w:sz="12" w:space="0" w:color="000000" w:themeColor="text1"/>
                </w:tcBorders>
                <w:shd w:val="clear" w:color="auto" w:fill="D9D9D9" w:themeFill="background1" w:themeFillShade="D9"/>
                <w:tcMar>
                  <w:top w:w="113" w:type="dxa"/>
                  <w:bottom w:w="113" w:type="dxa"/>
                </w:tcMar>
              </w:tcPr>
            </w:tcPrChange>
          </w:tcPr>
          <w:p w14:paraId="2018521A" w14:textId="2B3B7E94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="00A467DF">
              <w:rPr>
                <w:b/>
                <w:bCs/>
                <w:sz w:val="28"/>
                <w:szCs w:val="28"/>
              </w:rPr>
              <w:t xml:space="preserve"> </w:t>
            </w:r>
            <w:r w:rsidR="00A467DF">
              <w:rPr>
                <w:b/>
                <w:bCs/>
                <w:sz w:val="28"/>
                <w:szCs w:val="28"/>
                <w:highlight w:val="yellow"/>
              </w:rPr>
              <w:t>28</w:t>
            </w:r>
            <w:r w:rsidR="00A467DF" w:rsidRPr="00073A3E">
              <w:rPr>
                <w:b/>
                <w:bCs/>
                <w:sz w:val="28"/>
                <w:szCs w:val="28"/>
                <w:highlight w:val="yellow"/>
              </w:rPr>
              <w:t>/0</w:t>
            </w:r>
            <w:r w:rsidR="00A467DF">
              <w:rPr>
                <w:b/>
                <w:bCs/>
                <w:sz w:val="28"/>
                <w:szCs w:val="28"/>
                <w:highlight w:val="yellow"/>
              </w:rPr>
              <w:t>4</w:t>
            </w:r>
            <w:r w:rsidR="00A467DF" w:rsidRPr="00073A3E">
              <w:rPr>
                <w:b/>
                <w:bCs/>
                <w:sz w:val="28"/>
                <w:szCs w:val="28"/>
                <w:highlight w:val="yellow"/>
              </w:rPr>
              <w:t xml:space="preserve">/2025 a </w:t>
            </w:r>
            <w:r w:rsidR="00C3081C">
              <w:rPr>
                <w:b/>
                <w:bCs/>
                <w:sz w:val="28"/>
                <w:szCs w:val="28"/>
                <w:highlight w:val="yellow"/>
              </w:rPr>
              <w:t>11</w:t>
            </w:r>
            <w:r w:rsidR="00A467DF" w:rsidRPr="00073A3E">
              <w:rPr>
                <w:b/>
                <w:bCs/>
                <w:sz w:val="28"/>
                <w:szCs w:val="28"/>
                <w:highlight w:val="yellow"/>
              </w:rPr>
              <w:t>/0</w:t>
            </w:r>
            <w:r w:rsidR="002B42FD">
              <w:rPr>
                <w:b/>
                <w:bCs/>
                <w:sz w:val="28"/>
                <w:szCs w:val="28"/>
                <w:highlight w:val="yellow"/>
              </w:rPr>
              <w:t>5</w:t>
            </w:r>
            <w:r w:rsidR="00A467DF" w:rsidRPr="00073A3E">
              <w:rPr>
                <w:b/>
                <w:bCs/>
                <w:sz w:val="28"/>
                <w:szCs w:val="28"/>
                <w:highlight w:val="yellow"/>
              </w:rPr>
              <w:t>/2025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2C08F8">
        <w:trPr>
          <w:cantSplit/>
          <w:trHeight w:val="154"/>
          <w:tblHeader/>
          <w:trPrChange w:id="346" w:author="TAMIRYS SANTOS DA SILVA BECHELLI" w:date="2025-04-13T15:24:00Z">
            <w:trPr>
              <w:cantSplit/>
              <w:trHeight w:val="154"/>
              <w:tblHeader/>
            </w:trPr>
          </w:trPrChange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  <w:tcPrChange w:id="347" w:author="TAMIRYS SANTOS DA SILVA BECHELLI" w:date="2025-04-13T15:24:00Z">
              <w:tcPr>
                <w:tcW w:w="4390" w:type="dxa"/>
                <w:tcBorders>
                  <w:top w:val="single" w:sz="2" w:space="0" w:color="auto"/>
                  <w:left w:val="single" w:sz="12" w:space="0" w:color="000000" w:themeColor="text1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  <w:tcPrChange w:id="348" w:author="TAMIRYS SANTOS DA SILVA BECHELLI" w:date="2025-04-13T15:24:00Z">
              <w:tcPr>
                <w:tcW w:w="2835" w:type="dxa"/>
                <w:tcBorders>
                  <w:top w:val="single" w:sz="2" w:space="0" w:color="auto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  <w:tcPrChange w:id="349" w:author="TAMIRYS SANTOS DA SILVA BECHELLI" w:date="2025-04-13T15:24:00Z">
              <w:tcPr>
                <w:tcW w:w="1559" w:type="dxa"/>
                <w:tcBorders>
                  <w:top w:val="single" w:sz="2" w:space="0" w:color="auto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  <w:tcPrChange w:id="350" w:author="TAMIRYS SANTOS DA SILVA BECHELLI" w:date="2025-04-13T15:24:00Z">
              <w:tcPr>
                <w:tcW w:w="1417" w:type="dxa"/>
                <w:tcBorders>
                  <w:top w:val="single" w:sz="2" w:space="0" w:color="auto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  <w:tcPrChange w:id="351" w:author="TAMIRYS SANTOS DA SILVA BECHELLI" w:date="2025-04-13T15:24:00Z">
              <w:tcPr>
                <w:tcW w:w="4467" w:type="dxa"/>
                <w:tcBorders>
                  <w:top w:val="single" w:sz="2" w:space="0" w:color="auto"/>
                  <w:right w:val="single" w:sz="12" w:space="0" w:color="000000" w:themeColor="text1"/>
                </w:tcBorders>
                <w:shd w:val="clear" w:color="auto" w:fill="F2F2F2" w:themeFill="background1" w:themeFillShade="F2"/>
                <w:vAlign w:val="bottom"/>
              </w:tcPr>
            </w:tcPrChange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2C08F8">
        <w:trPr>
          <w:cantSplit/>
          <w:trPrChange w:id="352" w:author="TAMIRYS SANTOS DA SILVA BECHELLI" w:date="2025-04-13T15:24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</w:tcBorders>
            <w:tcPrChange w:id="353" w:author="TAMIRYS SANTOS DA SILVA BECHELLI" w:date="2025-04-13T15:24:00Z">
              <w:tcPr>
                <w:tcW w:w="4390" w:type="dxa"/>
                <w:tcBorders>
                  <w:left w:val="single" w:sz="12" w:space="0" w:color="000000" w:themeColor="text1"/>
                </w:tcBorders>
              </w:tcPr>
            </w:tcPrChange>
          </w:tcPr>
          <w:p w14:paraId="775CC13C" w14:textId="487F1159" w:rsidR="007F2131" w:rsidRDefault="00FF48BE" w:rsidP="0093792B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Analisar os resultados</w:t>
            </w:r>
          </w:p>
        </w:tc>
        <w:tc>
          <w:tcPr>
            <w:tcW w:w="2832" w:type="dxa"/>
            <w:tcPrChange w:id="354" w:author="TAMIRYS SANTOS DA SILVA BECHELLI" w:date="2025-04-13T15:24:00Z">
              <w:tcPr>
                <w:tcW w:w="2835" w:type="dxa"/>
              </w:tcPr>
            </w:tcPrChange>
          </w:tcPr>
          <w:p w14:paraId="3C6E1CF3" w14:textId="535A9EB6" w:rsidR="007F2131" w:rsidRDefault="002B6C54" w:rsidP="0093792B">
            <w:pPr>
              <w:spacing w:after="0"/>
            </w:pPr>
            <w:r>
              <w:t>Todo o grupo</w:t>
            </w:r>
          </w:p>
        </w:tc>
        <w:tc>
          <w:tcPr>
            <w:tcW w:w="1557" w:type="dxa"/>
            <w:tcPrChange w:id="355" w:author="TAMIRYS SANTOS DA SILVA BECHELLI" w:date="2025-04-13T15:24:00Z">
              <w:tcPr>
                <w:tcW w:w="1559" w:type="dxa"/>
              </w:tcPr>
            </w:tcPrChange>
          </w:tcPr>
          <w:p w14:paraId="67595D6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PrChange w:id="356" w:author="TAMIRYS SANTOS DA SILVA BECHELLI" w:date="2025-04-13T15:24:00Z">
              <w:tcPr>
                <w:tcW w:w="1417" w:type="dxa"/>
              </w:tcPr>
            </w:tcPrChange>
          </w:tcPr>
          <w:p w14:paraId="6A6060E6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tcPrChange w:id="357" w:author="TAMIRYS SANTOS DA SILVA BECHELLI" w:date="2025-04-13T15:24:00Z">
              <w:tcPr>
                <w:tcW w:w="4467" w:type="dxa"/>
                <w:tcBorders>
                  <w:right w:val="single" w:sz="12" w:space="0" w:color="000000" w:themeColor="text1"/>
                </w:tcBorders>
              </w:tcPr>
            </w:tcPrChange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:rsidDel="002C08F8" w14:paraId="5080348C" w14:textId="12DFB329" w:rsidTr="002C08F8">
        <w:trPr>
          <w:cantSplit/>
          <w:del w:id="358" w:author="TAMIRYS SANTOS DA SILVA BECHELLI" w:date="2025-04-13T15:24:00Z"/>
          <w:trPrChange w:id="359" w:author="TAMIRYS SANTOS DA SILVA BECHELLI" w:date="2025-04-13T15:24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</w:tcBorders>
            <w:tcPrChange w:id="360" w:author="TAMIRYS SANTOS DA SILVA BECHELLI" w:date="2025-04-13T15:24:00Z">
              <w:tcPr>
                <w:tcW w:w="4390" w:type="dxa"/>
                <w:tcBorders>
                  <w:left w:val="single" w:sz="12" w:space="0" w:color="000000" w:themeColor="text1"/>
                </w:tcBorders>
              </w:tcPr>
            </w:tcPrChange>
          </w:tcPr>
          <w:p w14:paraId="662296F0" w14:textId="6F16BA54" w:rsidR="007F2131" w:rsidDel="002C08F8" w:rsidRDefault="007F2131" w:rsidP="0093792B">
            <w:pPr>
              <w:spacing w:after="0"/>
              <w:rPr>
                <w:del w:id="361" w:author="TAMIRYS SANTOS DA SILVA BECHELLI" w:date="2025-04-13T15:24:00Z"/>
              </w:rPr>
            </w:pPr>
          </w:p>
        </w:tc>
        <w:tc>
          <w:tcPr>
            <w:tcW w:w="2832" w:type="dxa"/>
            <w:tcPrChange w:id="362" w:author="TAMIRYS SANTOS DA SILVA BECHELLI" w:date="2025-04-13T15:24:00Z">
              <w:tcPr>
                <w:tcW w:w="2835" w:type="dxa"/>
              </w:tcPr>
            </w:tcPrChange>
          </w:tcPr>
          <w:p w14:paraId="5805722B" w14:textId="55F717B5" w:rsidR="007F2131" w:rsidDel="002C08F8" w:rsidRDefault="007F2131" w:rsidP="0093792B">
            <w:pPr>
              <w:spacing w:after="0"/>
              <w:rPr>
                <w:del w:id="363" w:author="TAMIRYS SANTOS DA SILVA BECHELLI" w:date="2025-04-13T15:24:00Z"/>
              </w:rPr>
            </w:pPr>
          </w:p>
        </w:tc>
        <w:tc>
          <w:tcPr>
            <w:tcW w:w="1557" w:type="dxa"/>
            <w:tcPrChange w:id="364" w:author="TAMIRYS SANTOS DA SILVA BECHELLI" w:date="2025-04-13T15:24:00Z">
              <w:tcPr>
                <w:tcW w:w="1559" w:type="dxa"/>
              </w:tcPr>
            </w:tcPrChange>
          </w:tcPr>
          <w:p w14:paraId="63F9B48F" w14:textId="035569E0" w:rsidR="007F2131" w:rsidDel="002C08F8" w:rsidRDefault="007F2131" w:rsidP="0093792B">
            <w:pPr>
              <w:spacing w:after="0"/>
              <w:rPr>
                <w:del w:id="365" w:author="TAMIRYS SANTOS DA SILVA BECHELLI" w:date="2025-04-13T15:24:00Z"/>
              </w:rPr>
            </w:pPr>
          </w:p>
        </w:tc>
        <w:tc>
          <w:tcPr>
            <w:tcW w:w="1417" w:type="dxa"/>
            <w:tcPrChange w:id="366" w:author="TAMIRYS SANTOS DA SILVA BECHELLI" w:date="2025-04-13T15:24:00Z">
              <w:tcPr>
                <w:tcW w:w="1417" w:type="dxa"/>
              </w:tcPr>
            </w:tcPrChange>
          </w:tcPr>
          <w:p w14:paraId="7D90C316" w14:textId="7ECB7829" w:rsidR="007F2131" w:rsidDel="002C08F8" w:rsidRDefault="007F2131" w:rsidP="0093792B">
            <w:pPr>
              <w:spacing w:after="0"/>
              <w:rPr>
                <w:del w:id="367" w:author="TAMIRYS SANTOS DA SILVA BECHELLI" w:date="2025-04-13T15:24:00Z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tcPrChange w:id="368" w:author="TAMIRYS SANTOS DA SILVA BECHELLI" w:date="2025-04-13T15:24:00Z">
              <w:tcPr>
                <w:tcW w:w="4467" w:type="dxa"/>
                <w:tcBorders>
                  <w:right w:val="single" w:sz="12" w:space="0" w:color="000000" w:themeColor="text1"/>
                </w:tcBorders>
              </w:tcPr>
            </w:tcPrChange>
          </w:tcPr>
          <w:p w14:paraId="35992DD6" w14:textId="5ECDA92B" w:rsidR="007F2131" w:rsidDel="002C08F8" w:rsidRDefault="007F2131" w:rsidP="0093792B">
            <w:pPr>
              <w:spacing w:after="0"/>
              <w:rPr>
                <w:del w:id="369" w:author="TAMIRYS SANTOS DA SILVA BECHELLI" w:date="2025-04-13T15:24:00Z"/>
              </w:rPr>
            </w:pPr>
          </w:p>
        </w:tc>
      </w:tr>
      <w:tr w:rsidR="007F2131" w14:paraId="3A2329BE" w14:textId="77777777" w:rsidTr="002C08F8">
        <w:trPr>
          <w:cantSplit/>
          <w:trPrChange w:id="370" w:author="TAMIRYS SANTOS DA SILVA BECHELLI" w:date="2025-04-13T15:24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</w:tcBorders>
            <w:tcPrChange w:id="371" w:author="TAMIRYS SANTOS DA SILVA BECHELLI" w:date="2025-04-13T15:24:00Z">
              <w:tcPr>
                <w:tcW w:w="4390" w:type="dxa"/>
                <w:tcBorders>
                  <w:left w:val="single" w:sz="12" w:space="0" w:color="000000" w:themeColor="text1"/>
                </w:tcBorders>
              </w:tcPr>
            </w:tcPrChange>
          </w:tcPr>
          <w:p w14:paraId="616CB57A" w14:textId="598982E1" w:rsidR="007F2131" w:rsidRDefault="002B6C54" w:rsidP="0093792B">
            <w:pPr>
              <w:spacing w:after="0"/>
            </w:pPr>
            <w:r>
              <w:rPr>
                <w:rFonts w:eastAsia="Arial" w:cs="Arial"/>
                <w:color w:val="222222"/>
              </w:rPr>
              <w:t>Fi</w:t>
            </w:r>
            <w:r w:rsidR="00FF48BE" w:rsidRPr="007F2131">
              <w:rPr>
                <w:rFonts w:eastAsia="Arial" w:cs="Arial"/>
                <w:color w:val="222222"/>
              </w:rPr>
              <w:t xml:space="preserve">nalizar o protótipo </w:t>
            </w:r>
          </w:p>
        </w:tc>
        <w:tc>
          <w:tcPr>
            <w:tcW w:w="2832" w:type="dxa"/>
            <w:tcPrChange w:id="372" w:author="TAMIRYS SANTOS DA SILVA BECHELLI" w:date="2025-04-13T15:24:00Z">
              <w:tcPr>
                <w:tcW w:w="2835" w:type="dxa"/>
              </w:tcPr>
            </w:tcPrChange>
          </w:tcPr>
          <w:p w14:paraId="227AE243" w14:textId="56878488" w:rsidR="007F2131" w:rsidRDefault="002B6C54" w:rsidP="0093792B">
            <w:pPr>
              <w:spacing w:after="0"/>
            </w:pPr>
            <w:r>
              <w:t>Todo o grupo</w:t>
            </w:r>
          </w:p>
        </w:tc>
        <w:tc>
          <w:tcPr>
            <w:tcW w:w="1557" w:type="dxa"/>
            <w:tcPrChange w:id="373" w:author="TAMIRYS SANTOS DA SILVA BECHELLI" w:date="2025-04-13T15:24:00Z">
              <w:tcPr>
                <w:tcW w:w="1559" w:type="dxa"/>
              </w:tcPr>
            </w:tcPrChange>
          </w:tcPr>
          <w:p w14:paraId="5F46EF1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PrChange w:id="374" w:author="TAMIRYS SANTOS DA SILVA BECHELLI" w:date="2025-04-13T15:24:00Z">
              <w:tcPr>
                <w:tcW w:w="1417" w:type="dxa"/>
              </w:tcPr>
            </w:tcPrChange>
          </w:tcPr>
          <w:p w14:paraId="3F50366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tcPrChange w:id="375" w:author="TAMIRYS SANTOS DA SILVA BECHELLI" w:date="2025-04-13T15:24:00Z">
              <w:tcPr>
                <w:tcW w:w="4467" w:type="dxa"/>
                <w:tcBorders>
                  <w:right w:val="single" w:sz="12" w:space="0" w:color="000000" w:themeColor="text1"/>
                </w:tcBorders>
              </w:tcPr>
            </w:tcPrChange>
          </w:tcPr>
          <w:p w14:paraId="0342F0F9" w14:textId="77777777" w:rsidR="007F2131" w:rsidRDefault="007F2131" w:rsidP="0093792B">
            <w:pPr>
              <w:spacing w:after="0"/>
            </w:pPr>
          </w:p>
        </w:tc>
      </w:tr>
      <w:tr w:rsidR="007F2131" w:rsidDel="002C08F8" w14:paraId="727C7BDC" w14:textId="47442954" w:rsidTr="002C08F8">
        <w:trPr>
          <w:cantSplit/>
          <w:del w:id="376" w:author="TAMIRYS SANTOS DA SILVA BECHELLI" w:date="2025-04-13T15:24:00Z"/>
          <w:trPrChange w:id="377" w:author="TAMIRYS SANTOS DA SILVA BECHELLI" w:date="2025-04-13T15:24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</w:tcBorders>
            <w:tcPrChange w:id="378" w:author="TAMIRYS SANTOS DA SILVA BECHELLI" w:date="2025-04-13T15:24:00Z">
              <w:tcPr>
                <w:tcW w:w="4390" w:type="dxa"/>
                <w:tcBorders>
                  <w:left w:val="single" w:sz="12" w:space="0" w:color="000000" w:themeColor="text1"/>
                </w:tcBorders>
              </w:tcPr>
            </w:tcPrChange>
          </w:tcPr>
          <w:p w14:paraId="72053B16" w14:textId="2AE8EBE3" w:rsidR="007F2131" w:rsidDel="002C08F8" w:rsidRDefault="007F2131" w:rsidP="0093792B">
            <w:pPr>
              <w:spacing w:after="0"/>
              <w:rPr>
                <w:del w:id="379" w:author="TAMIRYS SANTOS DA SILVA BECHELLI" w:date="2025-04-13T15:24:00Z"/>
              </w:rPr>
            </w:pPr>
          </w:p>
        </w:tc>
        <w:tc>
          <w:tcPr>
            <w:tcW w:w="2832" w:type="dxa"/>
            <w:tcPrChange w:id="380" w:author="TAMIRYS SANTOS DA SILVA BECHELLI" w:date="2025-04-13T15:24:00Z">
              <w:tcPr>
                <w:tcW w:w="2835" w:type="dxa"/>
              </w:tcPr>
            </w:tcPrChange>
          </w:tcPr>
          <w:p w14:paraId="4DB89C66" w14:textId="44AE1B96" w:rsidR="007F2131" w:rsidDel="002C08F8" w:rsidRDefault="007F2131" w:rsidP="0093792B">
            <w:pPr>
              <w:spacing w:after="0"/>
              <w:rPr>
                <w:del w:id="381" w:author="TAMIRYS SANTOS DA SILVA BECHELLI" w:date="2025-04-13T15:24:00Z"/>
              </w:rPr>
            </w:pPr>
          </w:p>
        </w:tc>
        <w:tc>
          <w:tcPr>
            <w:tcW w:w="1557" w:type="dxa"/>
            <w:tcPrChange w:id="382" w:author="TAMIRYS SANTOS DA SILVA BECHELLI" w:date="2025-04-13T15:24:00Z">
              <w:tcPr>
                <w:tcW w:w="1559" w:type="dxa"/>
              </w:tcPr>
            </w:tcPrChange>
          </w:tcPr>
          <w:p w14:paraId="3E54D3FD" w14:textId="66652534" w:rsidR="007F2131" w:rsidDel="002C08F8" w:rsidRDefault="007F2131" w:rsidP="0093792B">
            <w:pPr>
              <w:spacing w:after="0"/>
              <w:rPr>
                <w:del w:id="383" w:author="TAMIRYS SANTOS DA SILVA BECHELLI" w:date="2025-04-13T15:24:00Z"/>
              </w:rPr>
            </w:pPr>
          </w:p>
        </w:tc>
        <w:tc>
          <w:tcPr>
            <w:tcW w:w="1417" w:type="dxa"/>
            <w:tcPrChange w:id="384" w:author="TAMIRYS SANTOS DA SILVA BECHELLI" w:date="2025-04-13T15:24:00Z">
              <w:tcPr>
                <w:tcW w:w="1417" w:type="dxa"/>
              </w:tcPr>
            </w:tcPrChange>
          </w:tcPr>
          <w:p w14:paraId="57557011" w14:textId="51512251" w:rsidR="007F2131" w:rsidDel="002C08F8" w:rsidRDefault="007F2131" w:rsidP="0093792B">
            <w:pPr>
              <w:spacing w:after="0"/>
              <w:rPr>
                <w:del w:id="385" w:author="TAMIRYS SANTOS DA SILVA BECHELLI" w:date="2025-04-13T15:24:00Z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tcPrChange w:id="386" w:author="TAMIRYS SANTOS DA SILVA BECHELLI" w:date="2025-04-13T15:24:00Z">
              <w:tcPr>
                <w:tcW w:w="4467" w:type="dxa"/>
                <w:tcBorders>
                  <w:right w:val="single" w:sz="12" w:space="0" w:color="000000" w:themeColor="text1"/>
                </w:tcBorders>
              </w:tcPr>
            </w:tcPrChange>
          </w:tcPr>
          <w:p w14:paraId="03B9303E" w14:textId="309E62E1" w:rsidR="007F2131" w:rsidDel="002C08F8" w:rsidRDefault="007F2131" w:rsidP="0093792B">
            <w:pPr>
              <w:spacing w:after="0"/>
              <w:rPr>
                <w:del w:id="387" w:author="TAMIRYS SANTOS DA SILVA BECHELLI" w:date="2025-04-13T15:24:00Z"/>
              </w:rPr>
            </w:pPr>
          </w:p>
        </w:tc>
      </w:tr>
      <w:tr w:rsidR="007F2131" w14:paraId="11F97A31" w14:textId="77777777" w:rsidTr="002C08F8">
        <w:trPr>
          <w:cantSplit/>
          <w:trPrChange w:id="388" w:author="TAMIRYS SANTOS DA SILVA BECHELLI" w:date="2025-04-13T15:24:00Z">
            <w:trPr>
              <w:cantSplit/>
            </w:trPr>
          </w:trPrChange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tcPrChange w:id="389" w:author="TAMIRYS SANTOS DA SILVA BECHELLI" w:date="2025-04-13T15:24:00Z">
              <w:tcPr>
                <w:tcW w:w="4390" w:type="dxa"/>
                <w:tcBorders>
                  <w:left w:val="single" w:sz="12" w:space="0" w:color="000000" w:themeColor="text1"/>
                  <w:bottom w:val="single" w:sz="12" w:space="0" w:color="000000" w:themeColor="text1"/>
                </w:tcBorders>
              </w:tcPr>
            </w:tcPrChange>
          </w:tcPr>
          <w:p w14:paraId="2CA88FC0" w14:textId="65902674" w:rsidR="007F2131" w:rsidRDefault="002B6C54" w:rsidP="0093792B">
            <w:pPr>
              <w:spacing w:after="0"/>
            </w:pPr>
            <w:r>
              <w:rPr>
                <w:rFonts w:eastAsia="Arial" w:cs="Arial"/>
                <w:color w:val="222222"/>
              </w:rPr>
              <w:t>P</w:t>
            </w:r>
            <w:r w:rsidR="00FF48BE" w:rsidRPr="007F2131">
              <w:rPr>
                <w:rFonts w:eastAsia="Arial" w:cs="Arial"/>
                <w:color w:val="222222"/>
              </w:rPr>
              <w:t xml:space="preserve">reparar o </w:t>
            </w:r>
            <w:r w:rsidR="00FF48BE">
              <w:rPr>
                <w:rFonts w:eastAsia="Arial" w:cs="Arial"/>
                <w:color w:val="222222"/>
              </w:rPr>
              <w:t>V</w:t>
            </w:r>
            <w:r w:rsidR="00FF48BE" w:rsidRPr="007F2131">
              <w:rPr>
                <w:rFonts w:eastAsia="Arial" w:cs="Arial"/>
                <w:color w:val="222222"/>
              </w:rPr>
              <w:t>ídeo de apresentação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  <w:tcPrChange w:id="390" w:author="TAMIRYS SANTOS DA SILVA BECHELLI" w:date="2025-04-13T15:24:00Z">
              <w:tcPr>
                <w:tcW w:w="2835" w:type="dxa"/>
                <w:tcBorders>
                  <w:bottom w:val="single" w:sz="12" w:space="0" w:color="000000" w:themeColor="text1"/>
                </w:tcBorders>
              </w:tcPr>
            </w:tcPrChange>
          </w:tcPr>
          <w:p w14:paraId="599F70B8" w14:textId="27F43C22" w:rsidR="007F2131" w:rsidRDefault="002B6C54" w:rsidP="0093792B">
            <w:pPr>
              <w:spacing w:after="0"/>
            </w:pPr>
            <w:r>
              <w:t>Todo o grupo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  <w:tcPrChange w:id="391" w:author="TAMIRYS SANTOS DA SILVA BECHELLI" w:date="2025-04-13T15:24:00Z">
              <w:tcPr>
                <w:tcW w:w="1559" w:type="dxa"/>
                <w:tcBorders>
                  <w:bottom w:val="single" w:sz="12" w:space="0" w:color="000000" w:themeColor="text1"/>
                </w:tcBorders>
              </w:tcPr>
            </w:tcPrChange>
          </w:tcPr>
          <w:p w14:paraId="54B436F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  <w:tcPrChange w:id="392" w:author="TAMIRYS SANTOS DA SILVA BECHELLI" w:date="2025-04-13T15:24:00Z">
              <w:tcPr>
                <w:tcW w:w="1417" w:type="dxa"/>
                <w:tcBorders>
                  <w:bottom w:val="single" w:sz="12" w:space="0" w:color="000000" w:themeColor="text1"/>
                </w:tcBorders>
              </w:tcPr>
            </w:tcPrChange>
          </w:tcPr>
          <w:p w14:paraId="20AE29D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tcPrChange w:id="393" w:author="TAMIRYS SANTOS DA SILVA BECHELLI" w:date="2025-04-13T15:24:00Z">
              <w:tcPr>
                <w:tcW w:w="4467" w:type="dxa"/>
                <w:tcBorders>
                  <w:bottom w:val="single" w:sz="12" w:space="0" w:color="000000" w:themeColor="text1"/>
                  <w:right w:val="single" w:sz="12" w:space="0" w:color="000000" w:themeColor="text1"/>
                </w:tcBorders>
              </w:tcPr>
            </w:tcPrChange>
          </w:tcPr>
          <w:p w14:paraId="548874E6" w14:textId="77777777" w:rsidR="007F2131" w:rsidRDefault="007F2131" w:rsidP="0093792B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9B29540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749A6D8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="00C3081C">
              <w:rPr>
                <w:b/>
                <w:bCs/>
                <w:sz w:val="28"/>
                <w:szCs w:val="28"/>
              </w:rPr>
              <w:t xml:space="preserve"> </w:t>
            </w:r>
            <w:r w:rsidR="00C3081C">
              <w:rPr>
                <w:b/>
                <w:bCs/>
                <w:sz w:val="28"/>
                <w:szCs w:val="28"/>
                <w:highlight w:val="yellow"/>
              </w:rPr>
              <w:t>12</w:t>
            </w:r>
            <w:r w:rsidR="00C3081C" w:rsidRPr="00073A3E">
              <w:rPr>
                <w:b/>
                <w:bCs/>
                <w:sz w:val="28"/>
                <w:szCs w:val="28"/>
                <w:highlight w:val="yellow"/>
              </w:rPr>
              <w:t>/0</w:t>
            </w:r>
            <w:r w:rsidR="00C3081C">
              <w:rPr>
                <w:b/>
                <w:bCs/>
                <w:sz w:val="28"/>
                <w:szCs w:val="28"/>
                <w:highlight w:val="yellow"/>
              </w:rPr>
              <w:t>4</w:t>
            </w:r>
            <w:r w:rsidR="00C3081C" w:rsidRPr="00073A3E">
              <w:rPr>
                <w:b/>
                <w:bCs/>
                <w:sz w:val="28"/>
                <w:szCs w:val="28"/>
                <w:highlight w:val="yellow"/>
              </w:rPr>
              <w:t xml:space="preserve">/2025 a </w:t>
            </w:r>
            <w:r w:rsidR="00C3081C">
              <w:rPr>
                <w:b/>
                <w:bCs/>
                <w:sz w:val="28"/>
                <w:szCs w:val="28"/>
                <w:highlight w:val="yellow"/>
              </w:rPr>
              <w:t>25</w:t>
            </w:r>
            <w:r w:rsidR="00C3081C" w:rsidRPr="00073A3E">
              <w:rPr>
                <w:b/>
                <w:bCs/>
                <w:sz w:val="28"/>
                <w:szCs w:val="28"/>
                <w:highlight w:val="yellow"/>
              </w:rPr>
              <w:t>/0</w:t>
            </w:r>
            <w:r w:rsidR="00C3081C">
              <w:rPr>
                <w:b/>
                <w:bCs/>
                <w:sz w:val="28"/>
                <w:szCs w:val="28"/>
                <w:highlight w:val="yellow"/>
              </w:rPr>
              <w:t>5</w:t>
            </w:r>
            <w:r w:rsidR="00C3081C" w:rsidRPr="00073A3E">
              <w:rPr>
                <w:b/>
                <w:bCs/>
                <w:sz w:val="28"/>
                <w:szCs w:val="28"/>
                <w:highlight w:val="yellow"/>
              </w:rPr>
              <w:t>/2025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9B29540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9B2954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2BD04568" w:rsidR="007F2131" w:rsidRDefault="002B6C54" w:rsidP="0093792B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Concluir e entregar</w:t>
            </w:r>
            <w:r>
              <w:rPr>
                <w:rFonts w:eastAsia="Arial" w:cs="Arial"/>
                <w:color w:val="222222"/>
              </w:rPr>
              <w:t xml:space="preserve"> o relatório </w:t>
            </w:r>
          </w:p>
        </w:tc>
        <w:tc>
          <w:tcPr>
            <w:tcW w:w="2832" w:type="dxa"/>
          </w:tcPr>
          <w:p w14:paraId="70F9F479" w14:textId="4C6042B4" w:rsidR="007F2131" w:rsidRDefault="5B6F56B6" w:rsidP="0093792B">
            <w:pPr>
              <w:spacing w:after="0"/>
            </w:pPr>
            <w:bookmarkStart w:id="394" w:name="_Int_JCheWVHp"/>
            <w:r>
              <w:t>Tamirys</w:t>
            </w:r>
            <w:bookmarkEnd w:id="394"/>
            <w:r>
              <w:t xml:space="preserve"> </w:t>
            </w:r>
          </w:p>
        </w:tc>
        <w:tc>
          <w:tcPr>
            <w:tcW w:w="1557" w:type="dxa"/>
          </w:tcPr>
          <w:p w14:paraId="4024C436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D88280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7F2131" w:rsidDel="0069561D" w14:paraId="0D489049" w14:textId="08D8BADE" w:rsidTr="09B29540">
        <w:trPr>
          <w:cantSplit/>
          <w:del w:id="395" w:author="TAMIRYS SANTOS DA SILVA BECHELLI" w:date="2025-04-13T15:24:00Z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4C985BB4" w:rsidR="007F2131" w:rsidDel="0069561D" w:rsidRDefault="002B6C54" w:rsidP="0093792B">
            <w:pPr>
              <w:spacing w:after="0"/>
              <w:rPr>
                <w:del w:id="396" w:author="TAMIRYS SANTOS DA SILVA BECHELLI" w:date="2025-04-13T15:24:00Z"/>
              </w:rPr>
            </w:pPr>
            <w:del w:id="397" w:author="TAMIRYS SANTOS DA SILVA BECHELLI" w:date="2025-04-13T15:24:00Z">
              <w:r w:rsidRPr="007F2131" w:rsidDel="002C08F8">
                <w:rPr>
                  <w:rFonts w:eastAsia="Arial" w:cs="Arial"/>
                  <w:color w:val="222222"/>
                </w:rPr>
                <w:delText>Vídeo de apresentação</w:delText>
              </w:r>
            </w:del>
          </w:p>
        </w:tc>
        <w:tc>
          <w:tcPr>
            <w:tcW w:w="2832" w:type="dxa"/>
          </w:tcPr>
          <w:p w14:paraId="060990C4" w14:textId="0C02F68A" w:rsidR="007F2131" w:rsidDel="0069561D" w:rsidRDefault="002B6C54" w:rsidP="0093792B">
            <w:pPr>
              <w:spacing w:after="0"/>
              <w:rPr>
                <w:del w:id="398" w:author="TAMIRYS SANTOS DA SILVA BECHELLI" w:date="2025-04-13T15:24:00Z"/>
              </w:rPr>
            </w:pPr>
            <w:del w:id="399" w:author="TAMIRYS SANTOS DA SILVA BECHELLI" w:date="2025-04-13T15:24:00Z">
              <w:r w:rsidDel="002C08F8">
                <w:delText xml:space="preserve">Anderson </w:delText>
              </w:r>
            </w:del>
          </w:p>
        </w:tc>
        <w:tc>
          <w:tcPr>
            <w:tcW w:w="1557" w:type="dxa"/>
          </w:tcPr>
          <w:p w14:paraId="38037124" w14:textId="68B8C00E" w:rsidR="007F2131" w:rsidDel="0069561D" w:rsidRDefault="007F2131" w:rsidP="0093792B">
            <w:pPr>
              <w:spacing w:after="0"/>
              <w:rPr>
                <w:del w:id="400" w:author="TAMIRYS SANTOS DA SILVA BECHELLI" w:date="2025-04-13T15:24:00Z"/>
              </w:rPr>
            </w:pPr>
          </w:p>
        </w:tc>
        <w:tc>
          <w:tcPr>
            <w:tcW w:w="1417" w:type="dxa"/>
          </w:tcPr>
          <w:p w14:paraId="771845EB" w14:textId="12ACD492" w:rsidR="007F2131" w:rsidDel="0069561D" w:rsidRDefault="007F2131" w:rsidP="0093792B">
            <w:pPr>
              <w:spacing w:after="0"/>
              <w:rPr>
                <w:del w:id="401" w:author="TAMIRYS SANTOS DA SILVA BECHELLI" w:date="2025-04-13T15:24:00Z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0B63A5B5" w:rsidR="007F2131" w:rsidDel="0069561D" w:rsidRDefault="007F2131" w:rsidP="0093792B">
            <w:pPr>
              <w:spacing w:after="0"/>
              <w:rPr>
                <w:del w:id="402" w:author="TAMIRYS SANTOS DA SILVA BECHELLI" w:date="2025-04-13T15:24:00Z"/>
              </w:rPr>
            </w:pPr>
          </w:p>
        </w:tc>
      </w:tr>
      <w:tr w:rsidR="007F2131" w:rsidDel="0069561D" w14:paraId="4F9BBE9B" w14:textId="05F34EB5" w:rsidTr="09B29540">
        <w:trPr>
          <w:cantSplit/>
          <w:del w:id="403" w:author="TAMIRYS SANTOS DA SILVA BECHELLI" w:date="2025-04-13T15:24:00Z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7D858D45" w:rsidR="007F2131" w:rsidDel="0069561D" w:rsidRDefault="007F2131" w:rsidP="0093792B">
            <w:pPr>
              <w:spacing w:after="0"/>
              <w:rPr>
                <w:del w:id="404" w:author="TAMIRYS SANTOS DA SILVA BECHELLI" w:date="2025-04-13T15:24:00Z"/>
              </w:rPr>
            </w:pPr>
          </w:p>
        </w:tc>
        <w:tc>
          <w:tcPr>
            <w:tcW w:w="2832" w:type="dxa"/>
          </w:tcPr>
          <w:p w14:paraId="66E23CAF" w14:textId="078979DE" w:rsidR="007F2131" w:rsidDel="0069561D" w:rsidRDefault="007F2131" w:rsidP="0093792B">
            <w:pPr>
              <w:spacing w:after="0"/>
              <w:rPr>
                <w:del w:id="405" w:author="TAMIRYS SANTOS DA SILVA BECHELLI" w:date="2025-04-13T15:24:00Z"/>
              </w:rPr>
            </w:pPr>
          </w:p>
        </w:tc>
        <w:tc>
          <w:tcPr>
            <w:tcW w:w="1557" w:type="dxa"/>
          </w:tcPr>
          <w:p w14:paraId="103EF359" w14:textId="4014FF68" w:rsidR="007F2131" w:rsidDel="0069561D" w:rsidRDefault="007F2131" w:rsidP="0093792B">
            <w:pPr>
              <w:spacing w:after="0"/>
              <w:rPr>
                <w:del w:id="406" w:author="TAMIRYS SANTOS DA SILVA BECHELLI" w:date="2025-04-13T15:24:00Z"/>
              </w:rPr>
            </w:pPr>
          </w:p>
        </w:tc>
        <w:tc>
          <w:tcPr>
            <w:tcW w:w="1417" w:type="dxa"/>
          </w:tcPr>
          <w:p w14:paraId="5A0A54C7" w14:textId="009716BF" w:rsidR="007F2131" w:rsidDel="0069561D" w:rsidRDefault="007F2131" w:rsidP="0093792B">
            <w:pPr>
              <w:spacing w:after="0"/>
              <w:rPr>
                <w:del w:id="407" w:author="TAMIRYS SANTOS DA SILVA BECHELLI" w:date="2025-04-13T15:24:00Z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3F504852" w:rsidR="007F2131" w:rsidDel="0069561D" w:rsidRDefault="007F2131" w:rsidP="0093792B">
            <w:pPr>
              <w:spacing w:after="0"/>
              <w:rPr>
                <w:del w:id="408" w:author="TAMIRYS SANTOS DA SILVA BECHELLI" w:date="2025-04-13T15:24:00Z"/>
              </w:rPr>
            </w:pPr>
          </w:p>
        </w:tc>
      </w:tr>
      <w:tr w:rsidR="007F2131" w:rsidDel="0069561D" w14:paraId="76E8D1E4" w14:textId="001DFDFE" w:rsidTr="09B29540">
        <w:trPr>
          <w:cantSplit/>
          <w:del w:id="409" w:author="TAMIRYS SANTOS DA SILVA BECHELLI" w:date="2025-04-13T15:24:00Z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621F1752" w:rsidR="007F2131" w:rsidDel="0069561D" w:rsidRDefault="007F2131" w:rsidP="0093792B">
            <w:pPr>
              <w:spacing w:after="0"/>
              <w:rPr>
                <w:del w:id="410" w:author="TAMIRYS SANTOS DA SILVA BECHELLI" w:date="2025-04-13T15:24:00Z"/>
              </w:rPr>
            </w:pPr>
          </w:p>
        </w:tc>
        <w:tc>
          <w:tcPr>
            <w:tcW w:w="2832" w:type="dxa"/>
          </w:tcPr>
          <w:p w14:paraId="11F02741" w14:textId="5DCE8D03" w:rsidR="007F2131" w:rsidDel="0069561D" w:rsidRDefault="007F2131" w:rsidP="0093792B">
            <w:pPr>
              <w:spacing w:after="0"/>
              <w:rPr>
                <w:del w:id="411" w:author="TAMIRYS SANTOS DA SILVA BECHELLI" w:date="2025-04-13T15:24:00Z"/>
              </w:rPr>
            </w:pPr>
          </w:p>
        </w:tc>
        <w:tc>
          <w:tcPr>
            <w:tcW w:w="1557" w:type="dxa"/>
          </w:tcPr>
          <w:p w14:paraId="451EA2AF" w14:textId="58049F54" w:rsidR="007F2131" w:rsidDel="0069561D" w:rsidRDefault="007F2131" w:rsidP="0093792B">
            <w:pPr>
              <w:spacing w:after="0"/>
              <w:rPr>
                <w:del w:id="412" w:author="TAMIRYS SANTOS DA SILVA BECHELLI" w:date="2025-04-13T15:24:00Z"/>
              </w:rPr>
            </w:pPr>
          </w:p>
        </w:tc>
        <w:tc>
          <w:tcPr>
            <w:tcW w:w="1417" w:type="dxa"/>
          </w:tcPr>
          <w:p w14:paraId="4353E4A6" w14:textId="4461414B" w:rsidR="007F2131" w:rsidDel="0069561D" w:rsidRDefault="007F2131" w:rsidP="0093792B">
            <w:pPr>
              <w:spacing w:after="0"/>
              <w:rPr>
                <w:del w:id="413" w:author="TAMIRYS SANTOS DA SILVA BECHELLI" w:date="2025-04-13T15:24:00Z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6212A3AD" w:rsidR="007F2131" w:rsidDel="0069561D" w:rsidRDefault="007F2131" w:rsidP="0093792B">
            <w:pPr>
              <w:spacing w:after="0"/>
              <w:rPr>
                <w:del w:id="414" w:author="TAMIRYS SANTOS DA SILVA BECHELLI" w:date="2025-04-13T15:24:00Z"/>
              </w:rPr>
            </w:pPr>
          </w:p>
        </w:tc>
      </w:tr>
      <w:tr w:rsidR="002C08F8" w:rsidRPr="00302FB8" w14:paraId="1B41512E" w14:textId="77777777" w:rsidTr="09B2954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6E0743F" w:rsidR="002C08F8" w:rsidRDefault="002C08F8" w:rsidP="002C08F8">
            <w:pPr>
              <w:spacing w:after="0"/>
            </w:pPr>
            <w:ins w:id="415" w:author="Tamy Bechelli" w:date="2025-04-13T15:24:00Z">
              <w:r w:rsidRPr="007F2131">
                <w:rPr>
                  <w:rFonts w:eastAsia="Arial" w:cs="Arial"/>
                  <w:color w:val="222222"/>
                </w:rPr>
                <w:t>Vídeo de apresentação</w:t>
              </w:r>
            </w:ins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1BD88535" w:rsidR="002C08F8" w:rsidRDefault="002C08F8" w:rsidP="002C08F8">
            <w:pPr>
              <w:spacing w:after="0"/>
            </w:pPr>
            <w:ins w:id="416" w:author="Tamy Bechelli" w:date="2025-04-13T15:24:00Z">
              <w:r>
                <w:t xml:space="preserve">Anderson </w:t>
              </w:r>
            </w:ins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2C08F8" w:rsidRDefault="002C08F8" w:rsidP="002C08F8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2C08F8" w:rsidRDefault="002C08F8" w:rsidP="002C08F8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2C08F8" w:rsidRDefault="002C08F8" w:rsidP="002C08F8">
            <w:pPr>
              <w:spacing w:after="0"/>
            </w:pPr>
          </w:p>
        </w:tc>
      </w:tr>
    </w:tbl>
    <w:p w14:paraId="38216B54" w14:textId="77777777" w:rsidR="00FD0D7D" w:rsidRPr="007F452F" w:rsidRDefault="00FD0D7D" w:rsidP="00302FB8">
      <w:pPr>
        <w:pStyle w:val="Normal0"/>
        <w:spacing w:after="0" w:line="288" w:lineRule="auto"/>
        <w:rPr>
          <w:rFonts w:ascii="Trebuchet MS" w:hAnsi="Trebuchet MS"/>
          <w:b/>
          <w:bCs/>
          <w:sz w:val="2"/>
          <w:szCs w:val="2"/>
        </w:rPr>
      </w:pPr>
    </w:p>
    <w:sectPr w:rsidR="00FD0D7D" w:rsidRPr="007F452F">
      <w:footerReference w:type="default" r:id="rId13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837C9" w14:textId="77777777" w:rsidR="00862A19" w:rsidRDefault="00862A19" w:rsidP="00DE370F">
      <w:pPr>
        <w:spacing w:after="0" w:line="240" w:lineRule="auto"/>
      </w:pPr>
      <w:r>
        <w:separator/>
      </w:r>
    </w:p>
  </w:endnote>
  <w:endnote w:type="continuationSeparator" w:id="0">
    <w:p w14:paraId="714C2548" w14:textId="77777777" w:rsidR="00862A19" w:rsidRDefault="00862A19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E3CAD" w14:textId="77777777" w:rsidR="00862A19" w:rsidRDefault="00862A19" w:rsidP="00DE370F">
      <w:pPr>
        <w:spacing w:after="0" w:line="240" w:lineRule="auto"/>
      </w:pPr>
      <w:r>
        <w:separator/>
      </w:r>
    </w:p>
  </w:footnote>
  <w:footnote w:type="continuationSeparator" w:id="0">
    <w:p w14:paraId="1222D0D2" w14:textId="77777777" w:rsidR="00862A19" w:rsidRDefault="00862A19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XWNGYhZ" int2:invalidationBookmarkName="" int2:hashCode="tH82PitDDAZH8U" int2:id="jqFx4f95">
      <int2:state int2:type="AugLoop_Text_Critique" int2:value="Rejected"/>
    </int2:bookmark>
    <int2:bookmark int2:bookmarkName="_Int_JCheWVHp" int2:invalidationBookmarkName="" int2:hashCode="5vgS3BeHKhE+0I" int2:id="M1PIj9mD">
      <int2:state int2:type="AugLoop_Text_Critique" int2:value="Rejected"/>
    </int2:bookmark>
    <int2:bookmark int2:bookmarkName="_Int_rLvx9wfo" int2:invalidationBookmarkName="" int2:hashCode="wJ/ILdlMGDjLfY" int2:id="Z3xi6cv9">
      <int2:state int2:type="AugLoop_Text_Critique" int2:value="Rejected"/>
    </int2:bookmark>
    <int2:bookmark int2:bookmarkName="_Int_kIUz316t" int2:invalidationBookmarkName="" int2:hashCode="wJ/ILdlMGDjLfY" int2:id="El3g0aod">
      <int2:state int2:type="AugLoop_Text_Critique" int2:value="Rejected"/>
    </int2:bookmark>
    <int2:bookmark int2:bookmarkName="_Int_6HpGm7gs" int2:invalidationBookmarkName="" int2:hashCode="5vgS3BeHKhE+0I" int2:id="oColQEuK">
      <int2:state int2:type="AugLoop_Text_Critique" int2:value="Rejected"/>
    </int2:bookmark>
    <int2:bookmark int2:bookmarkName="_Int_PKMjVGCV" int2:invalidationBookmarkName="" int2:hashCode="d8eWDokN7d67f/" int2:id="4IvKchqv">
      <int2:state int2:type="AugLoop_Text_Critique" int2:value="Rejected"/>
    </int2:bookmark>
  </int2:observations>
  <int2:intelligenceSettings/>
</int2:intelligence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MIRYS SANTOS DA SILVA BECHELLI">
    <w15:presenceInfo w15:providerId="None" w15:userId="TAMIRYS SANTOS DA SILVA BECHELLI"/>
  </w15:person>
  <w15:person w15:author="Tamy Bechelli">
    <w15:presenceInfo w15:providerId="Windows Live" w15:userId="640050d818853b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236A7"/>
    <w:rsid w:val="00046250"/>
    <w:rsid w:val="00073A3E"/>
    <w:rsid w:val="00074E05"/>
    <w:rsid w:val="00092D97"/>
    <w:rsid w:val="000A1779"/>
    <w:rsid w:val="000B4A25"/>
    <w:rsid w:val="000B61A9"/>
    <w:rsid w:val="000C6B15"/>
    <w:rsid w:val="000D329A"/>
    <w:rsid w:val="000D6FAA"/>
    <w:rsid w:val="000E6DCD"/>
    <w:rsid w:val="0014224C"/>
    <w:rsid w:val="00153296"/>
    <w:rsid w:val="00166EF5"/>
    <w:rsid w:val="00172713"/>
    <w:rsid w:val="00182817"/>
    <w:rsid w:val="00182A74"/>
    <w:rsid w:val="001949BD"/>
    <w:rsid w:val="002B42FD"/>
    <w:rsid w:val="002B6C54"/>
    <w:rsid w:val="002B75D1"/>
    <w:rsid w:val="002C08F8"/>
    <w:rsid w:val="002C1C97"/>
    <w:rsid w:val="002F68AC"/>
    <w:rsid w:val="00302FB8"/>
    <w:rsid w:val="00332C1C"/>
    <w:rsid w:val="00343A3C"/>
    <w:rsid w:val="003741AF"/>
    <w:rsid w:val="003A70AF"/>
    <w:rsid w:val="003D0016"/>
    <w:rsid w:val="003D6C05"/>
    <w:rsid w:val="003F4A64"/>
    <w:rsid w:val="00415A3A"/>
    <w:rsid w:val="00426F9A"/>
    <w:rsid w:val="00432AC0"/>
    <w:rsid w:val="00436BF5"/>
    <w:rsid w:val="00441974"/>
    <w:rsid w:val="00443305"/>
    <w:rsid w:val="00451D5E"/>
    <w:rsid w:val="004526E1"/>
    <w:rsid w:val="00486EC9"/>
    <w:rsid w:val="004A7333"/>
    <w:rsid w:val="0050261D"/>
    <w:rsid w:val="00513B77"/>
    <w:rsid w:val="00515DC5"/>
    <w:rsid w:val="00551DB4"/>
    <w:rsid w:val="0055583A"/>
    <w:rsid w:val="0056089A"/>
    <w:rsid w:val="005720D0"/>
    <w:rsid w:val="00584C8D"/>
    <w:rsid w:val="005C13C9"/>
    <w:rsid w:val="005E03D5"/>
    <w:rsid w:val="00620C9E"/>
    <w:rsid w:val="0062615A"/>
    <w:rsid w:val="00630D15"/>
    <w:rsid w:val="00650C3E"/>
    <w:rsid w:val="006910A8"/>
    <w:rsid w:val="0069561D"/>
    <w:rsid w:val="006A000E"/>
    <w:rsid w:val="00752BC4"/>
    <w:rsid w:val="0077467C"/>
    <w:rsid w:val="007965AA"/>
    <w:rsid w:val="007D7F16"/>
    <w:rsid w:val="007F2131"/>
    <w:rsid w:val="007F452F"/>
    <w:rsid w:val="007F5062"/>
    <w:rsid w:val="007F5EED"/>
    <w:rsid w:val="00805FE8"/>
    <w:rsid w:val="00824153"/>
    <w:rsid w:val="00834794"/>
    <w:rsid w:val="00862A19"/>
    <w:rsid w:val="00894CEF"/>
    <w:rsid w:val="008C71F5"/>
    <w:rsid w:val="008D7785"/>
    <w:rsid w:val="008E5B02"/>
    <w:rsid w:val="00912D45"/>
    <w:rsid w:val="00914022"/>
    <w:rsid w:val="00926122"/>
    <w:rsid w:val="00926919"/>
    <w:rsid w:val="009369BA"/>
    <w:rsid w:val="009475E0"/>
    <w:rsid w:val="009D791A"/>
    <w:rsid w:val="00A0050D"/>
    <w:rsid w:val="00A11FC1"/>
    <w:rsid w:val="00A467DF"/>
    <w:rsid w:val="00A950D7"/>
    <w:rsid w:val="00AF2B2C"/>
    <w:rsid w:val="00B16507"/>
    <w:rsid w:val="00B53D03"/>
    <w:rsid w:val="00B53E7B"/>
    <w:rsid w:val="00B6714D"/>
    <w:rsid w:val="00BB04BA"/>
    <w:rsid w:val="00BB250E"/>
    <w:rsid w:val="00BB3D80"/>
    <w:rsid w:val="00BC0C7C"/>
    <w:rsid w:val="00BE17C5"/>
    <w:rsid w:val="00C3081C"/>
    <w:rsid w:val="00C450A0"/>
    <w:rsid w:val="00C6062F"/>
    <w:rsid w:val="00C87E24"/>
    <w:rsid w:val="00C93293"/>
    <w:rsid w:val="00D71BF4"/>
    <w:rsid w:val="00D96998"/>
    <w:rsid w:val="00DA0F42"/>
    <w:rsid w:val="00DA4DB8"/>
    <w:rsid w:val="00DB04CE"/>
    <w:rsid w:val="00DE1F06"/>
    <w:rsid w:val="00DE370F"/>
    <w:rsid w:val="00E639AF"/>
    <w:rsid w:val="00E74E6E"/>
    <w:rsid w:val="00ED1A6D"/>
    <w:rsid w:val="00EF7017"/>
    <w:rsid w:val="00F24557"/>
    <w:rsid w:val="00F302A2"/>
    <w:rsid w:val="00F96B23"/>
    <w:rsid w:val="00FB3385"/>
    <w:rsid w:val="00FD0D7D"/>
    <w:rsid w:val="00FD1419"/>
    <w:rsid w:val="00FF48BE"/>
    <w:rsid w:val="02ACB204"/>
    <w:rsid w:val="0360B87A"/>
    <w:rsid w:val="0446BC19"/>
    <w:rsid w:val="0461330A"/>
    <w:rsid w:val="0575C858"/>
    <w:rsid w:val="05A45064"/>
    <w:rsid w:val="079C60A4"/>
    <w:rsid w:val="08BD8566"/>
    <w:rsid w:val="08C01576"/>
    <w:rsid w:val="097874A3"/>
    <w:rsid w:val="09B29540"/>
    <w:rsid w:val="0A61F101"/>
    <w:rsid w:val="0A94C3F9"/>
    <w:rsid w:val="0AB7C3E9"/>
    <w:rsid w:val="0BD41B50"/>
    <w:rsid w:val="0DDFF6CF"/>
    <w:rsid w:val="0EA071E9"/>
    <w:rsid w:val="1251AFA3"/>
    <w:rsid w:val="12CCA567"/>
    <w:rsid w:val="13893BAF"/>
    <w:rsid w:val="1402C81D"/>
    <w:rsid w:val="14444EFE"/>
    <w:rsid w:val="14974D5F"/>
    <w:rsid w:val="1686356E"/>
    <w:rsid w:val="169D9887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6A17E7"/>
    <w:rsid w:val="1994FBFB"/>
    <w:rsid w:val="1A44A7A3"/>
    <w:rsid w:val="1A4A9BC5"/>
    <w:rsid w:val="1BE617AA"/>
    <w:rsid w:val="1D2ED1BF"/>
    <w:rsid w:val="1E4342AF"/>
    <w:rsid w:val="1E9EC2A5"/>
    <w:rsid w:val="1EBD9CB1"/>
    <w:rsid w:val="1F4F255A"/>
    <w:rsid w:val="204013D5"/>
    <w:rsid w:val="20F94CEE"/>
    <w:rsid w:val="211B2C0A"/>
    <w:rsid w:val="212DD073"/>
    <w:rsid w:val="2217C3CD"/>
    <w:rsid w:val="226683DA"/>
    <w:rsid w:val="22E471E0"/>
    <w:rsid w:val="2370DE79"/>
    <w:rsid w:val="238FE9AC"/>
    <w:rsid w:val="2470D141"/>
    <w:rsid w:val="2523C6AA"/>
    <w:rsid w:val="252FB168"/>
    <w:rsid w:val="2707726D"/>
    <w:rsid w:val="2771C8EB"/>
    <w:rsid w:val="2781CD1B"/>
    <w:rsid w:val="27A69314"/>
    <w:rsid w:val="286117C8"/>
    <w:rsid w:val="292BD9F2"/>
    <w:rsid w:val="29FAF3B5"/>
    <w:rsid w:val="2C06CAF8"/>
    <w:rsid w:val="2C329D76"/>
    <w:rsid w:val="2C7736E9"/>
    <w:rsid w:val="2CCEA683"/>
    <w:rsid w:val="2D874220"/>
    <w:rsid w:val="2DA767EA"/>
    <w:rsid w:val="2E20C5D1"/>
    <w:rsid w:val="2E4A6E49"/>
    <w:rsid w:val="2EA76A3E"/>
    <w:rsid w:val="2FCE790F"/>
    <w:rsid w:val="302AD920"/>
    <w:rsid w:val="304DDE18"/>
    <w:rsid w:val="315F9B3D"/>
    <w:rsid w:val="3171AE8C"/>
    <w:rsid w:val="3180BE8F"/>
    <w:rsid w:val="31DB89FA"/>
    <w:rsid w:val="32AFD982"/>
    <w:rsid w:val="32C5F0D8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93F98FD"/>
    <w:rsid w:val="3A7B5437"/>
    <w:rsid w:val="3D29AB2D"/>
    <w:rsid w:val="3DBACD7A"/>
    <w:rsid w:val="3DCBA0C8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212A2C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46B4DF0"/>
    <w:rsid w:val="56909586"/>
    <w:rsid w:val="5A1EC048"/>
    <w:rsid w:val="5A9792F7"/>
    <w:rsid w:val="5B6F56B6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48C72E"/>
    <w:rsid w:val="6A72C699"/>
    <w:rsid w:val="6AC0382B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38CF93"/>
    <w:rsid w:val="787B6408"/>
    <w:rsid w:val="788EEAC1"/>
    <w:rsid w:val="78DE2F10"/>
    <w:rsid w:val="78FB8A30"/>
    <w:rsid w:val="796D84AF"/>
    <w:rsid w:val="7A25BE2B"/>
    <w:rsid w:val="7A6FC8E0"/>
    <w:rsid w:val="7B459FC2"/>
    <w:rsid w:val="7B6D6A80"/>
    <w:rsid w:val="7B709145"/>
    <w:rsid w:val="7C1D451A"/>
    <w:rsid w:val="7D59108B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5E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5EED"/>
    <w:rPr>
      <w:rFonts w:ascii="Trebuchet MS" w:hAnsi="Trebuchet MS"/>
      <w:b/>
      <w:bCs/>
      <w:sz w:val="20"/>
      <w:szCs w:val="20"/>
    </w:rPr>
  </w:style>
  <w:style w:type="paragraph" w:styleId="Reviso">
    <w:name w:val="Revision"/>
    <w:hidden/>
    <w:uiPriority w:val="99"/>
    <w:semiHidden/>
    <w:rsid w:val="007F5EED"/>
    <w:pPr>
      <w:spacing w:after="0" w:line="240" w:lineRule="auto"/>
    </w:pPr>
    <w:rPr>
      <w:rFonts w:ascii="Trebuchet MS" w:hAnsi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8e7eecd013f94108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F93CBA39624918A0D3742F1347BE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82B2D-24A0-4AED-BE56-0B508BA7D1C5}"/>
      </w:docPartPr>
      <w:docPartBody>
        <w:p w:rsidR="00630D15" w:rsidRDefault="00630D15" w:rsidP="00630D15">
          <w:pPr>
            <w:pStyle w:val="67F93CBA39624918A0D3742F1347BE9C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Tema escolhido</w:t>
          </w:r>
        </w:p>
      </w:docPartBody>
    </w:docPart>
    <w:docPart>
      <w:docPartPr>
        <w:name w:val="78472F760107499F8823852375C6E7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8154EE-AB86-4A3B-9770-77CF19A0C6D0}"/>
      </w:docPartPr>
      <w:docPartBody>
        <w:p w:rsidR="00630D15" w:rsidRDefault="00630D15" w:rsidP="00630D15">
          <w:pPr>
            <w:pStyle w:val="78472F760107499F8823852375C6E722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Título provisório</w:t>
          </w:r>
        </w:p>
      </w:docPartBody>
    </w:docPart>
    <w:docPart>
      <w:docPartPr>
        <w:name w:val="446915B76A1346E389E01D26B903F0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421547-4CCD-4090-A1B4-47B909FBAFE5}"/>
      </w:docPartPr>
      <w:docPartBody>
        <w:p w:rsidR="00630D15" w:rsidRDefault="00630D15" w:rsidP="00630D15">
          <w:pPr>
            <w:pStyle w:val="446915B76A1346E389E01D26B903F0FF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Polo</w:t>
          </w:r>
        </w:p>
      </w:docPartBody>
    </w:docPart>
    <w:docPart>
      <w:docPartPr>
        <w:name w:val="B031973F9CD645A2BB5A30BD3981EE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09C27B-C387-4675-A8E5-B83A0FC91719}"/>
      </w:docPartPr>
      <w:docPartBody>
        <w:p w:rsidR="00630D15" w:rsidRDefault="00630D15" w:rsidP="00630D15">
          <w:pPr>
            <w:pStyle w:val="B031973F9CD645A2BB5A30BD3981EED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Orientador de PI</w:t>
          </w:r>
        </w:p>
      </w:docPartBody>
    </w:docPart>
    <w:docPart>
      <w:docPartPr>
        <w:name w:val="FE40A50F7490444C897488FCBC7466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5F6D7-5A52-48A3-9E0F-848F7F961EB2}"/>
      </w:docPartPr>
      <w:docPartBody>
        <w:p w:rsidR="00630D15" w:rsidRDefault="00630D15" w:rsidP="00630D15">
          <w:pPr>
            <w:pStyle w:val="FE40A50F7490444C897488FCBC74666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Problema</w:t>
          </w:r>
        </w:p>
      </w:docPartBody>
    </w:docPart>
    <w:docPart>
      <w:docPartPr>
        <w:name w:val="0B973BE067F04FE18347E47AE9007D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D75FA4-4BF7-404C-AA41-46037ABF5697}"/>
      </w:docPartPr>
      <w:docPartBody>
        <w:p w:rsidR="00630D15" w:rsidRDefault="00630D15" w:rsidP="00630D15">
          <w:pPr>
            <w:pStyle w:val="0B973BE067F04FE18347E47AE9007DB4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Objetivo</w:t>
          </w:r>
        </w:p>
      </w:docPartBody>
    </w:docPart>
    <w:docPart>
      <w:docPartPr>
        <w:name w:val="31630BDBF03240E084EC2831218912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C0F765-7CB3-462E-9646-32ACC72BB9CC}"/>
      </w:docPartPr>
      <w:docPartBody>
        <w:p w:rsidR="00CD5ECB" w:rsidRDefault="00630D15" w:rsidP="00630D15">
          <w:pPr>
            <w:pStyle w:val="31630BDBF03240E084EC28312189121F2"/>
          </w:pPr>
          <w:r w:rsidRPr="00343A3C">
            <w:rPr>
              <w:rStyle w:val="TextodoEspaoReservado"/>
              <w:i/>
              <w:iCs/>
            </w:rPr>
            <w:t>Nome</w:t>
          </w:r>
          <w:r>
            <w:rPr>
              <w:rStyle w:val="TextodoEspaoReservado"/>
              <w:i/>
              <w:iCs/>
            </w:rPr>
            <w:t>, RA</w:t>
          </w:r>
        </w:p>
      </w:docPartBody>
    </w:docPart>
    <w:docPart>
      <w:docPartPr>
        <w:name w:val="6EEE7D96340140EBAF1BF92031A38D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3B6A40-9AF5-4780-9ED4-72F5EA89061C}"/>
      </w:docPartPr>
      <w:docPartBody>
        <w:p w:rsidR="00CD5ECB" w:rsidRDefault="00630D15" w:rsidP="00630D15">
          <w:pPr>
            <w:pStyle w:val="6EEE7D96340140EBAF1BF92031A38D50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766709142B414278A4A4FA9A52C19E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79B5FF-3926-4B66-98B3-8F3057685382}"/>
      </w:docPartPr>
      <w:docPartBody>
        <w:p w:rsidR="00CD5ECB" w:rsidRDefault="00630D15" w:rsidP="00630D15">
          <w:pPr>
            <w:pStyle w:val="766709142B414278A4A4FA9A52C19E73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D2028B49009C4820B5003996734347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ACCB7-6D98-40D1-B0A6-09801B777E70}"/>
      </w:docPartPr>
      <w:docPartBody>
        <w:p w:rsidR="00CD5ECB" w:rsidRDefault="00630D15" w:rsidP="00630D15">
          <w:pPr>
            <w:pStyle w:val="D2028B49009C4820B50039967343479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AE0B7BE697604543B305A0247A082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ADC62-65ED-4165-AE82-9376E7B132B6}"/>
      </w:docPartPr>
      <w:docPartBody>
        <w:p w:rsidR="00CD5ECB" w:rsidRDefault="00630D15" w:rsidP="00630D15">
          <w:pPr>
            <w:pStyle w:val="AE0B7BE697604543B305A0247A082DD1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1330696069324A1CBB509C29EFBF9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465B4-6599-4358-A093-7229CE85D9C2}"/>
      </w:docPartPr>
      <w:docPartBody>
        <w:p w:rsidR="00CD5ECB" w:rsidRDefault="00630D15" w:rsidP="00630D15">
          <w:pPr>
            <w:pStyle w:val="1330696069324A1CBB509C29EFBF988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5FBCF217C4B54D368B3E9E93967216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D9118A-2DA7-4D85-8C6E-C9F7E05375F6}"/>
      </w:docPartPr>
      <w:docPartBody>
        <w:p w:rsidR="00CD5ECB" w:rsidRDefault="00630D15" w:rsidP="00630D15">
          <w:pPr>
            <w:pStyle w:val="5FBCF217C4B54D368B3E9E9396721626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AA"/>
    <w:rsid w:val="00005A54"/>
    <w:rsid w:val="00046250"/>
    <w:rsid w:val="000E3AAA"/>
    <w:rsid w:val="001F4722"/>
    <w:rsid w:val="00284ABF"/>
    <w:rsid w:val="00630D15"/>
    <w:rsid w:val="00926122"/>
    <w:rsid w:val="009F5586"/>
    <w:rsid w:val="00BC0C7C"/>
    <w:rsid w:val="00C27B10"/>
    <w:rsid w:val="00C35DD4"/>
    <w:rsid w:val="00C64ED6"/>
    <w:rsid w:val="00CD5ECB"/>
    <w:rsid w:val="00D73A83"/>
    <w:rsid w:val="00D7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630D15"/>
    <w:rPr>
      <w:color w:val="808080"/>
    </w:rPr>
  </w:style>
  <w:style w:type="paragraph" w:customStyle="1" w:styleId="31630BDBF03240E084EC28312189121F2">
    <w:name w:val="31630BDBF03240E084EC28312189121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6EEE7D96340140EBAF1BF92031A38D502">
    <w:name w:val="6EEE7D96340140EBAF1BF92031A38D50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766709142B414278A4A4FA9A52C19E732">
    <w:name w:val="766709142B414278A4A4FA9A52C19E73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D2028B49009C4820B50039967343479F2">
    <w:name w:val="D2028B49009C4820B50039967343479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AE0B7BE697604543B305A0247A082DD12">
    <w:name w:val="AE0B7BE697604543B305A0247A082DD1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330696069324A1CBB509C29EFBF988F2">
    <w:name w:val="1330696069324A1CBB509C29EFBF988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5FBCF217C4B54D368B3E9E93967216262">
    <w:name w:val="5FBCF217C4B54D368B3E9E9396721626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67F93CBA39624918A0D3742F1347BE9C4">
    <w:name w:val="67F93CBA39624918A0D3742F1347BE9C4"/>
    <w:rsid w:val="00630D15"/>
    <w:rPr>
      <w:rFonts w:ascii="Calibri" w:eastAsia="Calibri" w:hAnsi="Calibri" w:cs="Calibri"/>
    </w:rPr>
  </w:style>
  <w:style w:type="paragraph" w:customStyle="1" w:styleId="78472F760107499F8823852375C6E7224">
    <w:name w:val="78472F760107499F8823852375C6E7224"/>
    <w:rsid w:val="00630D15"/>
    <w:rPr>
      <w:rFonts w:ascii="Calibri" w:eastAsia="Calibri" w:hAnsi="Calibri" w:cs="Calibri"/>
    </w:rPr>
  </w:style>
  <w:style w:type="paragraph" w:customStyle="1" w:styleId="FE40A50F7490444C897488FCBC7466684">
    <w:name w:val="FE40A50F7490444C897488FCBC7466684"/>
    <w:rsid w:val="00630D15"/>
    <w:rPr>
      <w:rFonts w:ascii="Calibri" w:eastAsia="Calibri" w:hAnsi="Calibri" w:cs="Calibri"/>
    </w:rPr>
  </w:style>
  <w:style w:type="paragraph" w:customStyle="1" w:styleId="0B973BE067F04FE18347E47AE9007DB44">
    <w:name w:val="0B973BE067F04FE18347E47AE9007DB44"/>
    <w:rsid w:val="00630D15"/>
    <w:rPr>
      <w:rFonts w:ascii="Calibri" w:eastAsia="Calibri" w:hAnsi="Calibri" w:cs="Calibri"/>
    </w:rPr>
  </w:style>
  <w:style w:type="paragraph" w:customStyle="1" w:styleId="446915B76A1346E389E01D26B903F0FF4">
    <w:name w:val="446915B76A1346E389E01D26B903F0FF4"/>
    <w:rsid w:val="00630D15"/>
    <w:rPr>
      <w:rFonts w:ascii="Calibri" w:eastAsia="Calibri" w:hAnsi="Calibri" w:cs="Calibri"/>
    </w:rPr>
  </w:style>
  <w:style w:type="paragraph" w:customStyle="1" w:styleId="B031973F9CD645A2BB5A30BD3981EED84">
    <w:name w:val="B031973F9CD645A2BB5A30BD3981EED84"/>
    <w:rsid w:val="00630D15"/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881088-f327-4930-bfe4-ce7a6da610bd" xsi:nil="true"/>
    <lcf76f155ced4ddcb4097134ff3c332f xmlns="7d49c0e8-093d-4e35-ba10-2ef43e53237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93E8729E71B4A977DE3E7E58746D6" ma:contentTypeVersion="11" ma:contentTypeDescription="Crie um novo documento." ma:contentTypeScope="" ma:versionID="e4750ec191a662e041f4dc3976f5d107">
  <xsd:schema xmlns:xsd="http://www.w3.org/2001/XMLSchema" xmlns:xs="http://www.w3.org/2001/XMLSchema" xmlns:p="http://schemas.microsoft.com/office/2006/metadata/properties" xmlns:ns2="7d49c0e8-093d-4e35-ba10-2ef43e532370" xmlns:ns3="2d881088-f327-4930-bfe4-ce7a6da610bd" targetNamespace="http://schemas.microsoft.com/office/2006/metadata/properties" ma:root="true" ma:fieldsID="cd76b37b0023138bc90353a5d874751a" ns2:_="" ns3:_="">
    <xsd:import namespace="7d49c0e8-093d-4e35-ba10-2ef43e532370"/>
    <xsd:import namespace="2d881088-f327-4930-bfe4-ce7a6da610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9c0e8-093d-4e35-ba10-2ef43e532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691ea95-0c2d-4cc1-8ba1-2cbd03c80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81088-f327-4930-bfe4-ce7a6da610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6689486-9af6-4cb3-9a96-6a4f0a0c0997}" ma:internalName="TaxCatchAll" ma:showField="CatchAllData" ma:web="2d881088-f327-4930-bfe4-ce7a6da610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purl.org/dc/terms/"/>
    <ds:schemaRef ds:uri="7d49c0e8-093d-4e35-ba10-2ef43e532370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CCB5452-49D4-491D-B70A-01D86B118A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1438</Words>
  <Characters>7769</Characters>
  <Application>Microsoft Office Word</Application>
  <DocSecurity>0</DocSecurity>
  <Lines>64</Lines>
  <Paragraphs>18</Paragraphs>
  <ScaleCrop>false</ScaleCrop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andrade</dc:creator>
  <cp:lastModifiedBy>Tamy Bechelli</cp:lastModifiedBy>
  <cp:revision>64</cp:revision>
  <dcterms:created xsi:type="dcterms:W3CDTF">2025-03-29T22:31:00Z</dcterms:created>
  <dcterms:modified xsi:type="dcterms:W3CDTF">2025-04-13T19:29:00Z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0x01010035293E8729E71B4A977DE3E7E58746D6</vt:lpwstr>
  </property>
  <property fmtid="{D5CDD505-2E9C-101B-9397-08002B2CF9AE}" pid="3" name="_dlc_DocIdItemGuid">
    <vt:lpwstr>4390d10a-483c-492f-bf45-f9c911bbc9f3</vt:lpwstr>
  </property>
</Properties>
</file>